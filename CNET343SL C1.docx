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293D" w14:textId="228EF9B3" w:rsidR="009D657A" w:rsidRPr="008A0CEB" w:rsidRDefault="008A0CEB">
      <w:pPr>
        <w:pStyle w:val="Heading1"/>
        <w:numPr>
          <w:ilvl w:val="0"/>
          <w:numId w:val="0"/>
        </w:numPr>
        <w:ind w:left="357"/>
        <w:rPr>
          <w:sz w:val="40"/>
          <w:szCs w:val="40"/>
        </w:rPr>
        <w:pPrChange w:id="0" w:author="Pramudya Thilakaratne" w:date="2021-10-30T10:49:00Z">
          <w:pPr>
            <w:jc w:val="both"/>
          </w:pPr>
        </w:pPrChange>
      </w:pPr>
      <w:r w:rsidRPr="006352B7">
        <w:rPr>
          <w:noProof/>
          <w:lang w:val="en-US"/>
        </w:rPr>
        <w:drawing>
          <wp:anchor distT="0" distB="0" distL="114300" distR="114300" simplePos="0" relativeHeight="251732992" behindDoc="0" locked="0" layoutInCell="1" allowOverlap="1" wp14:anchorId="15A59C44" wp14:editId="00EA6108">
            <wp:simplePos x="457200" y="457200"/>
            <wp:positionH relativeFrom="margin">
              <wp:align>center</wp:align>
            </wp:positionH>
            <wp:positionV relativeFrom="margin">
              <wp:posOffset>724020</wp:posOffset>
            </wp:positionV>
            <wp:extent cx="5403215" cy="1367790"/>
            <wp:effectExtent l="0" t="0" r="698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1">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27688F6F" w14:textId="77777777" w:rsidR="002B475E" w:rsidRDefault="002B475E" w:rsidP="00BA100A">
      <w:pPr>
        <w:jc w:val="both"/>
        <w:rPr>
          <w:i/>
          <w:iCs/>
          <w:color w:val="1B2261"/>
          <w:sz w:val="32"/>
          <w:szCs w:val="32"/>
          <w:highlight w:val="yellow"/>
        </w:rPr>
      </w:pPr>
    </w:p>
    <w:p w14:paraId="71536964" w14:textId="77777777" w:rsidR="002B475E" w:rsidRDefault="002B475E" w:rsidP="00BA100A">
      <w:pPr>
        <w:jc w:val="both"/>
        <w:rPr>
          <w:i/>
          <w:iCs/>
          <w:color w:val="1B2261"/>
          <w:sz w:val="32"/>
          <w:szCs w:val="32"/>
          <w:highlight w:val="yellow"/>
        </w:rPr>
      </w:pPr>
    </w:p>
    <w:p w14:paraId="5EA892EE" w14:textId="77777777" w:rsidR="0010048C" w:rsidRDefault="0010048C" w:rsidP="00BA100A">
      <w:pPr>
        <w:jc w:val="both"/>
        <w:rPr>
          <w:i/>
          <w:iCs/>
          <w:color w:val="1B2261"/>
          <w:sz w:val="32"/>
          <w:szCs w:val="32"/>
          <w:highlight w:val="yellow"/>
        </w:rPr>
      </w:pPr>
    </w:p>
    <w:p w14:paraId="02DC7607" w14:textId="540357D6" w:rsidR="0010048C" w:rsidRDefault="0010048C" w:rsidP="007D4783">
      <w:pPr>
        <w:jc w:val="center"/>
        <w:outlineLvl w:val="0"/>
        <w:rPr>
          <w:b/>
          <w:bCs/>
          <w:color w:val="1C75B0"/>
          <w:sz w:val="72"/>
          <w:szCs w:val="72"/>
        </w:rPr>
      </w:pPr>
      <w:r w:rsidRPr="00D47A03">
        <w:rPr>
          <w:b/>
          <w:bCs/>
          <w:color w:val="1C75B0"/>
          <w:sz w:val="72"/>
          <w:szCs w:val="72"/>
        </w:rPr>
        <w:t>Distributed Systems</w:t>
      </w:r>
    </w:p>
    <w:p w14:paraId="742028BA" w14:textId="10C76B86" w:rsidR="00D47A03" w:rsidRPr="00D47A03" w:rsidRDefault="00D47A03" w:rsidP="007D4783">
      <w:pPr>
        <w:jc w:val="center"/>
        <w:outlineLvl w:val="0"/>
        <w:rPr>
          <w:b/>
          <w:bCs/>
          <w:color w:val="1C75B0"/>
          <w:sz w:val="72"/>
          <w:szCs w:val="72"/>
        </w:rPr>
      </w:pPr>
      <w:r w:rsidRPr="00D47A03">
        <w:rPr>
          <w:b/>
          <w:bCs/>
          <w:color w:val="1C75B0"/>
          <w:sz w:val="72"/>
          <w:szCs w:val="72"/>
        </w:rPr>
        <w:t>CNET343SL</w:t>
      </w:r>
    </w:p>
    <w:p w14:paraId="3CDD7C44" w14:textId="77777777" w:rsidR="00B43BBD" w:rsidRPr="009F6803" w:rsidRDefault="00B43BBD" w:rsidP="00BA100A">
      <w:pPr>
        <w:jc w:val="both"/>
        <w:rPr>
          <w:b/>
          <w:bCs/>
          <w:color w:val="4F81BD" w:themeColor="accent1"/>
          <w:sz w:val="72"/>
          <w:szCs w:val="72"/>
        </w:rPr>
      </w:pPr>
    </w:p>
    <w:p w14:paraId="3CDD7C46" w14:textId="0D51620C" w:rsidR="002213BB" w:rsidRPr="009F6803" w:rsidRDefault="00146F42" w:rsidP="007D4783">
      <w:pPr>
        <w:jc w:val="center"/>
        <w:outlineLvl w:val="0"/>
        <w:rPr>
          <w:b/>
          <w:bCs/>
          <w:color w:val="4F81BD" w:themeColor="accent1"/>
          <w:sz w:val="72"/>
          <w:szCs w:val="72"/>
        </w:rPr>
      </w:pPr>
      <w:r>
        <w:rPr>
          <w:b/>
          <w:bCs/>
          <w:color w:val="4F81BD" w:themeColor="accent1"/>
          <w:sz w:val="72"/>
          <w:szCs w:val="72"/>
        </w:rPr>
        <w:t>Coursework</w:t>
      </w:r>
    </w:p>
    <w:p w14:paraId="482690C9" w14:textId="31522E5C" w:rsidR="009F6803" w:rsidRPr="009F6803" w:rsidRDefault="003B0E80" w:rsidP="007D4783">
      <w:pPr>
        <w:jc w:val="center"/>
        <w:outlineLvl w:val="0"/>
        <w:rPr>
          <w:b/>
          <w:bCs/>
          <w:color w:val="4F81BD" w:themeColor="accent1"/>
          <w:sz w:val="72"/>
          <w:szCs w:val="72"/>
        </w:rPr>
      </w:pPr>
      <w:r w:rsidRPr="009F6803">
        <w:rPr>
          <w:b/>
          <w:bCs/>
          <w:color w:val="4F81BD" w:themeColor="accent1"/>
          <w:sz w:val="72"/>
          <w:szCs w:val="72"/>
        </w:rPr>
        <w:t>20</w:t>
      </w:r>
      <w:ins w:id="1" w:author="THOSHIBA" w:date="2020-01-04T08:32:00Z">
        <w:del w:id="2" w:author="Pramudya Thilakaratne [2]" w:date="2021-10-30T06:28:00Z">
          <w:r w:rsidR="007F3EC5" w:rsidDel="00873686">
            <w:rPr>
              <w:b/>
              <w:bCs/>
              <w:color w:val="4F81BD" w:themeColor="accent1"/>
              <w:sz w:val="72"/>
              <w:szCs w:val="72"/>
            </w:rPr>
            <w:delText>19</w:delText>
          </w:r>
        </w:del>
      </w:ins>
      <w:ins w:id="3" w:author="Pramudya Thilakaratne [2]" w:date="2021-10-30T06:28:00Z">
        <w:r w:rsidR="00873686">
          <w:rPr>
            <w:b/>
            <w:bCs/>
            <w:color w:val="4F81BD" w:themeColor="accent1"/>
            <w:sz w:val="72"/>
            <w:szCs w:val="72"/>
          </w:rPr>
          <w:t>21</w:t>
        </w:r>
      </w:ins>
      <w:del w:id="4" w:author="THOSHIBA" w:date="2020-01-04T08:32:00Z">
        <w:r w:rsidRPr="009F6803" w:rsidDel="007F3EC5">
          <w:rPr>
            <w:b/>
            <w:bCs/>
            <w:color w:val="4F81BD" w:themeColor="accent1"/>
            <w:sz w:val="72"/>
            <w:szCs w:val="72"/>
          </w:rPr>
          <w:delText>1</w:delText>
        </w:r>
        <w:r w:rsidDel="007F3EC5">
          <w:rPr>
            <w:b/>
            <w:bCs/>
            <w:color w:val="4F81BD" w:themeColor="accent1"/>
            <w:sz w:val="72"/>
            <w:szCs w:val="72"/>
          </w:rPr>
          <w:delText>8</w:delText>
        </w:r>
      </w:del>
      <w:r w:rsidRPr="009F6803">
        <w:rPr>
          <w:b/>
          <w:bCs/>
          <w:color w:val="4F81BD" w:themeColor="accent1"/>
          <w:sz w:val="72"/>
          <w:szCs w:val="72"/>
        </w:rPr>
        <w:t xml:space="preserve"> </w:t>
      </w:r>
      <w:r w:rsidR="00CC2E42" w:rsidRPr="009F6803">
        <w:rPr>
          <w:b/>
          <w:bCs/>
          <w:color w:val="4F81BD" w:themeColor="accent1"/>
          <w:sz w:val="72"/>
          <w:szCs w:val="72"/>
        </w:rPr>
        <w:t>–</w:t>
      </w:r>
      <w:r w:rsidR="004A3E98" w:rsidRPr="009F6803">
        <w:rPr>
          <w:b/>
          <w:bCs/>
          <w:color w:val="4F81BD" w:themeColor="accent1"/>
          <w:sz w:val="72"/>
          <w:szCs w:val="72"/>
        </w:rPr>
        <w:t xml:space="preserve"> </w:t>
      </w:r>
      <w:r w:rsidRPr="009F6803">
        <w:rPr>
          <w:b/>
          <w:bCs/>
          <w:color w:val="4F81BD" w:themeColor="accent1"/>
          <w:sz w:val="72"/>
          <w:szCs w:val="72"/>
        </w:rPr>
        <w:t>20</w:t>
      </w:r>
      <w:ins w:id="5" w:author="THOSHIBA" w:date="2020-01-04T08:32:00Z">
        <w:r w:rsidR="007F3EC5">
          <w:rPr>
            <w:b/>
            <w:bCs/>
            <w:color w:val="4F81BD" w:themeColor="accent1"/>
            <w:sz w:val="72"/>
            <w:szCs w:val="72"/>
          </w:rPr>
          <w:t>2</w:t>
        </w:r>
      </w:ins>
      <w:ins w:id="6" w:author="Pramudya Thilakaratne [2]" w:date="2021-10-30T06:28:00Z">
        <w:r w:rsidR="00873686">
          <w:rPr>
            <w:b/>
            <w:bCs/>
            <w:color w:val="4F81BD" w:themeColor="accent1"/>
            <w:sz w:val="72"/>
            <w:szCs w:val="72"/>
          </w:rPr>
          <w:t>2</w:t>
        </w:r>
      </w:ins>
      <w:ins w:id="7" w:author="THOSHIBA" w:date="2020-01-04T08:32:00Z">
        <w:del w:id="8" w:author="Pramudya Thilakaratne [2]" w:date="2021-10-30T06:28:00Z">
          <w:r w:rsidR="007F3EC5" w:rsidDel="00873686">
            <w:rPr>
              <w:b/>
              <w:bCs/>
              <w:color w:val="4F81BD" w:themeColor="accent1"/>
              <w:sz w:val="72"/>
              <w:szCs w:val="72"/>
            </w:rPr>
            <w:delText>0</w:delText>
          </w:r>
        </w:del>
      </w:ins>
      <w:del w:id="9" w:author="THOSHIBA" w:date="2020-01-04T08:32:00Z">
        <w:r w:rsidRPr="009F6803" w:rsidDel="007F3EC5">
          <w:rPr>
            <w:b/>
            <w:bCs/>
            <w:color w:val="4F81BD" w:themeColor="accent1"/>
            <w:sz w:val="72"/>
            <w:szCs w:val="72"/>
          </w:rPr>
          <w:delText>1</w:delText>
        </w:r>
        <w:r w:rsidDel="007F3EC5">
          <w:rPr>
            <w:b/>
            <w:bCs/>
            <w:color w:val="4F81BD" w:themeColor="accent1"/>
            <w:sz w:val="72"/>
            <w:szCs w:val="72"/>
          </w:rPr>
          <w:delText>9</w:delText>
        </w:r>
      </w:del>
    </w:p>
    <w:p w14:paraId="5DBA5F8D" w14:textId="77777777" w:rsidR="00146F42" w:rsidRDefault="00146F42" w:rsidP="00BA100A">
      <w:pPr>
        <w:jc w:val="both"/>
      </w:pPr>
    </w:p>
    <w:p w14:paraId="586BF137" w14:textId="77777777" w:rsidR="00F112A9" w:rsidRDefault="00F112A9" w:rsidP="00BA100A">
      <w:pPr>
        <w:jc w:val="both"/>
        <w:rPr>
          <w:sz w:val="36"/>
          <w:szCs w:val="28"/>
        </w:rPr>
      </w:pPr>
    </w:p>
    <w:p w14:paraId="623DFCC4" w14:textId="77777777" w:rsidR="008530C6" w:rsidRDefault="008530C6" w:rsidP="00BA100A">
      <w:pPr>
        <w:spacing w:line="360" w:lineRule="auto"/>
        <w:jc w:val="both"/>
        <w:rPr>
          <w:sz w:val="36"/>
          <w:szCs w:val="28"/>
          <w:highlight w:val="yellow"/>
        </w:rPr>
      </w:pPr>
    </w:p>
    <w:p w14:paraId="2F2FAB79" w14:textId="20BC2139" w:rsidR="00146F42" w:rsidRPr="00F84468" w:rsidRDefault="00146F42" w:rsidP="007D4783">
      <w:pPr>
        <w:spacing w:line="360" w:lineRule="auto"/>
        <w:jc w:val="both"/>
        <w:outlineLvl w:val="0"/>
        <w:rPr>
          <w:sz w:val="36"/>
          <w:szCs w:val="28"/>
        </w:rPr>
      </w:pPr>
      <w:r w:rsidRPr="00F84468">
        <w:rPr>
          <w:sz w:val="36"/>
          <w:szCs w:val="28"/>
        </w:rPr>
        <w:t xml:space="preserve">Term: </w:t>
      </w:r>
      <w:r w:rsidR="00F84468" w:rsidRPr="00F84468">
        <w:rPr>
          <w:sz w:val="36"/>
          <w:szCs w:val="28"/>
        </w:rPr>
        <w:t xml:space="preserve">Term 1 &amp; </w:t>
      </w:r>
      <w:r w:rsidR="00F112A9" w:rsidRPr="00F84468">
        <w:rPr>
          <w:sz w:val="36"/>
          <w:szCs w:val="28"/>
        </w:rPr>
        <w:t>Term 2</w:t>
      </w:r>
      <w:r w:rsidR="00F112A9" w:rsidRPr="00F84468">
        <w:rPr>
          <w:sz w:val="36"/>
          <w:szCs w:val="28"/>
        </w:rPr>
        <w:tab/>
      </w:r>
      <w:r w:rsidR="00F112A9" w:rsidRPr="00F84468">
        <w:rPr>
          <w:sz w:val="36"/>
          <w:szCs w:val="28"/>
        </w:rPr>
        <w:tab/>
      </w:r>
      <w:r w:rsidR="00F112A9" w:rsidRPr="00F84468">
        <w:rPr>
          <w:sz w:val="36"/>
          <w:szCs w:val="28"/>
        </w:rPr>
        <w:tab/>
      </w:r>
      <w:r w:rsidR="00F112A9" w:rsidRPr="00F84468">
        <w:rPr>
          <w:sz w:val="36"/>
          <w:szCs w:val="28"/>
        </w:rPr>
        <w:tab/>
      </w:r>
    </w:p>
    <w:p w14:paraId="16C770A8" w14:textId="3AEB3459" w:rsidR="00146F42" w:rsidRPr="008B6D0B" w:rsidRDefault="00146F42" w:rsidP="007D4783">
      <w:pPr>
        <w:spacing w:line="360" w:lineRule="auto"/>
        <w:jc w:val="both"/>
        <w:outlineLvl w:val="0"/>
        <w:rPr>
          <w:sz w:val="36"/>
          <w:szCs w:val="28"/>
          <w:highlight w:val="yellow"/>
        </w:rPr>
      </w:pPr>
      <w:r w:rsidRPr="008B6D0B">
        <w:rPr>
          <w:sz w:val="36"/>
          <w:szCs w:val="28"/>
          <w:highlight w:val="yellow"/>
        </w:rPr>
        <w:t xml:space="preserve">Submission Deadline: </w:t>
      </w:r>
      <w:del w:id="10" w:author="Pramudya Thilakaratne [2]" w:date="2021-10-30T06:28:00Z">
        <w:r w:rsidR="0010048C" w:rsidDel="00873686">
          <w:rPr>
            <w:sz w:val="36"/>
            <w:szCs w:val="28"/>
            <w:highlight w:val="yellow"/>
          </w:rPr>
          <w:delText>&lt;to be decided&gt;</w:delText>
        </w:r>
      </w:del>
      <w:ins w:id="11" w:author="Pramudya Thilakaratne [2]" w:date="2021-10-30T06:28:00Z">
        <w:r w:rsidR="00873686">
          <w:rPr>
            <w:sz w:val="36"/>
            <w:szCs w:val="28"/>
            <w:highlight w:val="yellow"/>
          </w:rPr>
          <w:t>1</w:t>
        </w:r>
        <w:r w:rsidR="00873686" w:rsidRPr="00873686">
          <w:rPr>
            <w:sz w:val="36"/>
            <w:szCs w:val="28"/>
            <w:highlight w:val="yellow"/>
            <w:vertAlign w:val="superscript"/>
            <w:rPrChange w:id="12" w:author="Pramudya Thilakaratne [2]" w:date="2021-10-30T06:28:00Z">
              <w:rPr>
                <w:sz w:val="36"/>
                <w:szCs w:val="28"/>
                <w:highlight w:val="yellow"/>
              </w:rPr>
            </w:rPrChange>
          </w:rPr>
          <w:t>st</w:t>
        </w:r>
        <w:r w:rsidR="00873686">
          <w:rPr>
            <w:sz w:val="36"/>
            <w:szCs w:val="28"/>
            <w:highlight w:val="yellow"/>
          </w:rPr>
          <w:t xml:space="preserve"> April 2022</w:t>
        </w:r>
      </w:ins>
    </w:p>
    <w:p w14:paraId="457BACB9" w14:textId="005F53FD" w:rsidR="00146F42" w:rsidRPr="00F84468" w:rsidRDefault="0010048C" w:rsidP="007D4783">
      <w:pPr>
        <w:spacing w:line="360" w:lineRule="auto"/>
        <w:jc w:val="both"/>
        <w:outlineLvl w:val="0"/>
        <w:rPr>
          <w:sz w:val="36"/>
          <w:szCs w:val="28"/>
        </w:rPr>
      </w:pPr>
      <w:r w:rsidRPr="00F84468">
        <w:rPr>
          <w:sz w:val="36"/>
          <w:szCs w:val="28"/>
        </w:rPr>
        <w:t xml:space="preserve">Coursework Type: </w:t>
      </w:r>
      <w:r w:rsidR="00146F42" w:rsidRPr="00F84468">
        <w:rPr>
          <w:sz w:val="36"/>
          <w:szCs w:val="28"/>
        </w:rPr>
        <w:t xml:space="preserve">Group assignment </w:t>
      </w:r>
    </w:p>
    <w:p w14:paraId="03333BF8" w14:textId="76CFF70C" w:rsidR="00DC270C" w:rsidRPr="00F84468" w:rsidRDefault="00EC6292" w:rsidP="007D4783">
      <w:pPr>
        <w:spacing w:line="360" w:lineRule="auto"/>
        <w:jc w:val="both"/>
        <w:outlineLvl w:val="0"/>
        <w:rPr>
          <w:sz w:val="36"/>
          <w:szCs w:val="28"/>
        </w:rPr>
      </w:pPr>
      <w:r w:rsidRPr="00F84468">
        <w:rPr>
          <w:sz w:val="36"/>
          <w:szCs w:val="28"/>
        </w:rPr>
        <w:t xml:space="preserve">Element of </w:t>
      </w:r>
      <w:r w:rsidR="00DC270C" w:rsidRPr="00F84468">
        <w:rPr>
          <w:sz w:val="36"/>
          <w:szCs w:val="28"/>
        </w:rPr>
        <w:t>Asses</w:t>
      </w:r>
      <w:r w:rsidRPr="00F84468">
        <w:rPr>
          <w:sz w:val="36"/>
          <w:szCs w:val="28"/>
        </w:rPr>
        <w:t>s</w:t>
      </w:r>
      <w:r w:rsidR="00DC270C" w:rsidRPr="00F84468">
        <w:rPr>
          <w:sz w:val="36"/>
          <w:szCs w:val="28"/>
        </w:rPr>
        <w:t xml:space="preserve">ment: </w:t>
      </w:r>
      <w:r w:rsidR="00F84468" w:rsidRPr="00F84468">
        <w:rPr>
          <w:sz w:val="36"/>
          <w:szCs w:val="28"/>
        </w:rPr>
        <w:t>C1</w:t>
      </w:r>
    </w:p>
    <w:p w14:paraId="5D316EFA" w14:textId="4AE81373" w:rsidR="00146F42" w:rsidRPr="008610CD" w:rsidRDefault="00146F42" w:rsidP="007D4783">
      <w:pPr>
        <w:spacing w:line="360" w:lineRule="auto"/>
        <w:jc w:val="both"/>
        <w:outlineLvl w:val="0"/>
        <w:rPr>
          <w:sz w:val="36"/>
          <w:szCs w:val="28"/>
        </w:rPr>
      </w:pPr>
      <w:r w:rsidRPr="00F84468">
        <w:rPr>
          <w:sz w:val="36"/>
          <w:szCs w:val="28"/>
        </w:rPr>
        <w:t>M</w:t>
      </w:r>
      <w:r w:rsidRPr="008610CD">
        <w:rPr>
          <w:sz w:val="36"/>
          <w:szCs w:val="28"/>
        </w:rPr>
        <w:t xml:space="preserve">odule Leader: </w:t>
      </w:r>
      <w:r w:rsidR="002E5114" w:rsidRPr="008610CD">
        <w:rPr>
          <w:sz w:val="36"/>
          <w:szCs w:val="28"/>
        </w:rPr>
        <w:t xml:space="preserve">Mr. </w:t>
      </w:r>
      <w:del w:id="13" w:author="Pramudya Thilakaratne [2]" w:date="2021-10-30T06:28:00Z">
        <w:r w:rsidR="0010048C" w:rsidRPr="008610CD" w:rsidDel="00873686">
          <w:rPr>
            <w:sz w:val="36"/>
            <w:szCs w:val="28"/>
          </w:rPr>
          <w:delText>Rasika Alahakoon</w:delText>
        </w:r>
      </w:del>
      <w:ins w:id="14" w:author="Pramudya Thilakaratne [2]" w:date="2021-10-30T06:28:00Z">
        <w:r w:rsidR="00873686">
          <w:rPr>
            <w:sz w:val="36"/>
            <w:szCs w:val="28"/>
          </w:rPr>
          <w:t>Pramudya Thilakaratne</w:t>
        </w:r>
      </w:ins>
    </w:p>
    <w:p w14:paraId="2EBD1275" w14:textId="68AA055B" w:rsidR="00454D5A" w:rsidRDefault="00146F42" w:rsidP="007D4783">
      <w:pPr>
        <w:spacing w:line="360" w:lineRule="auto"/>
        <w:jc w:val="both"/>
        <w:outlineLvl w:val="0"/>
        <w:rPr>
          <w:b/>
          <w:bCs/>
          <w:sz w:val="32"/>
          <w:szCs w:val="24"/>
          <w:highlight w:val="yellow"/>
        </w:rPr>
      </w:pPr>
      <w:r w:rsidRPr="008610CD">
        <w:rPr>
          <w:sz w:val="36"/>
          <w:szCs w:val="28"/>
        </w:rPr>
        <w:t>E-mail:</w:t>
      </w:r>
      <w:r w:rsidR="0010048C" w:rsidRPr="008610CD">
        <w:rPr>
          <w:sz w:val="36"/>
          <w:szCs w:val="28"/>
        </w:rPr>
        <w:t xml:space="preserve"> </w:t>
      </w:r>
      <w:del w:id="15" w:author="Pramudya Thilakaratne [2]" w:date="2021-10-30T06:28:00Z">
        <w:r w:rsidR="00873686" w:rsidDel="00873686">
          <w:fldChar w:fldCharType="begin"/>
        </w:r>
        <w:r w:rsidR="00873686" w:rsidDel="00873686">
          <w:delInstrText xml:space="preserve"> HYPERLINK "mailto:rutralahakoon@plymouth.ac.uk" \t "_blank" </w:delInstrText>
        </w:r>
        <w:r w:rsidR="00873686" w:rsidDel="00873686">
          <w:fldChar w:fldCharType="separate"/>
        </w:r>
        <w:r w:rsidR="001A6B86" w:rsidRPr="008610CD" w:rsidDel="00873686">
          <w:rPr>
            <w:sz w:val="36"/>
            <w:szCs w:val="28"/>
          </w:rPr>
          <w:delText>rutralahakoon@plymouth.ac.uk</w:delText>
        </w:r>
        <w:r w:rsidR="00873686" w:rsidDel="00873686">
          <w:rPr>
            <w:sz w:val="36"/>
            <w:szCs w:val="28"/>
          </w:rPr>
          <w:fldChar w:fldCharType="end"/>
        </w:r>
      </w:del>
      <w:ins w:id="16" w:author="Pramudya Thilakaratne [2]" w:date="2021-10-30T06:28:00Z">
        <w:r w:rsidR="00873686">
          <w:fldChar w:fldCharType="begin"/>
        </w:r>
        <w:r w:rsidR="00873686">
          <w:instrText xml:space="preserve"> HYPERLINK "mailto:rutralahakoon@plymouth.ac.uk" \t "_blank" </w:instrText>
        </w:r>
        <w:r w:rsidR="00873686">
          <w:fldChar w:fldCharType="separate"/>
        </w:r>
        <w:r w:rsidR="00873686">
          <w:rPr>
            <w:sz w:val="36"/>
            <w:szCs w:val="28"/>
          </w:rPr>
          <w:t>pramudya.h@nsbm.ac.lk</w:t>
        </w:r>
        <w:r w:rsidR="00873686">
          <w:rPr>
            <w:sz w:val="36"/>
            <w:szCs w:val="28"/>
          </w:rPr>
          <w:fldChar w:fldCharType="end"/>
        </w:r>
      </w:ins>
      <w:r w:rsidR="00454D5A">
        <w:rPr>
          <w:b/>
          <w:bCs/>
          <w:sz w:val="32"/>
          <w:szCs w:val="24"/>
          <w:highlight w:val="yellow"/>
        </w:rPr>
        <w:br w:type="page"/>
      </w:r>
    </w:p>
    <w:p w14:paraId="54388A7B" w14:textId="70099B94" w:rsidR="0010048C" w:rsidRDefault="0010048C" w:rsidP="007D4783">
      <w:pPr>
        <w:autoSpaceDE w:val="0"/>
        <w:autoSpaceDN w:val="0"/>
        <w:adjustRightInd w:val="0"/>
        <w:jc w:val="both"/>
        <w:outlineLvl w:val="0"/>
        <w:rPr>
          <w:b/>
          <w:szCs w:val="24"/>
        </w:rPr>
      </w:pPr>
      <w:r w:rsidRPr="00867267">
        <w:rPr>
          <w:b/>
          <w:szCs w:val="24"/>
        </w:rPr>
        <w:lastRenderedPageBreak/>
        <w:t>Assignment Objective:</w:t>
      </w:r>
    </w:p>
    <w:p w14:paraId="26ECE5D0" w14:textId="77777777" w:rsidR="0010048C" w:rsidRPr="00867267" w:rsidRDefault="0010048C" w:rsidP="00BA100A">
      <w:pPr>
        <w:autoSpaceDE w:val="0"/>
        <w:autoSpaceDN w:val="0"/>
        <w:adjustRightInd w:val="0"/>
        <w:jc w:val="both"/>
        <w:rPr>
          <w:b/>
          <w:szCs w:val="24"/>
        </w:rPr>
      </w:pPr>
    </w:p>
    <w:p w14:paraId="18256668" w14:textId="77777777" w:rsidR="0010048C" w:rsidRPr="00BA100A" w:rsidRDefault="0010048C" w:rsidP="00BA100A">
      <w:pPr>
        <w:autoSpaceDE w:val="0"/>
        <w:autoSpaceDN w:val="0"/>
        <w:adjustRightInd w:val="0"/>
        <w:jc w:val="both"/>
        <w:rPr>
          <w:rFonts w:cs="Arial"/>
          <w:szCs w:val="24"/>
        </w:rPr>
      </w:pPr>
      <w:r w:rsidRPr="00BA100A">
        <w:rPr>
          <w:rFonts w:cs="Arial"/>
          <w:szCs w:val="24"/>
        </w:rPr>
        <w:t>The objective of the assignment component of the Distributed Systems module is to provide the students the opportunity to apply the theory and practical knowledge gained during the course to develop and implement a distributed system. This will help the students to enhance the individual skills of analysis, design, development, implementation of distributed systems in a practical environment.</w:t>
      </w:r>
    </w:p>
    <w:p w14:paraId="6DD64F76" w14:textId="77777777" w:rsidR="0010048C" w:rsidRPr="00BA100A" w:rsidRDefault="0010048C" w:rsidP="00BA100A">
      <w:pPr>
        <w:autoSpaceDE w:val="0"/>
        <w:autoSpaceDN w:val="0"/>
        <w:adjustRightInd w:val="0"/>
        <w:jc w:val="both"/>
        <w:rPr>
          <w:rFonts w:cs="Arial"/>
          <w:szCs w:val="24"/>
        </w:rPr>
      </w:pPr>
    </w:p>
    <w:p w14:paraId="51B35E19" w14:textId="6405559B" w:rsidR="0010048C" w:rsidRPr="00BA100A" w:rsidRDefault="0010048C" w:rsidP="00BA100A">
      <w:pPr>
        <w:autoSpaceDE w:val="0"/>
        <w:autoSpaceDN w:val="0"/>
        <w:adjustRightInd w:val="0"/>
        <w:jc w:val="both"/>
        <w:rPr>
          <w:rFonts w:cs="Arial"/>
          <w:szCs w:val="24"/>
        </w:rPr>
      </w:pPr>
      <w:r w:rsidRPr="00BA100A">
        <w:rPr>
          <w:rFonts w:cs="Arial"/>
          <w:szCs w:val="24"/>
        </w:rPr>
        <w:t xml:space="preserve">The assignment is a compulsory component of the module which </w:t>
      </w:r>
      <w:r w:rsidR="002B0619">
        <w:rPr>
          <w:rFonts w:cs="Arial"/>
          <w:szCs w:val="24"/>
        </w:rPr>
        <w:t>accounts for 40% of the module</w:t>
      </w:r>
      <w:r w:rsidRPr="00BA100A">
        <w:rPr>
          <w:rFonts w:cs="Arial"/>
          <w:szCs w:val="24"/>
        </w:rPr>
        <w:t>. Devoting a substantial amount of time for the project work consistently throughout the session is highly recommended.</w:t>
      </w:r>
    </w:p>
    <w:p w14:paraId="692DC536" w14:textId="77777777" w:rsidR="0010048C" w:rsidRPr="00BA100A" w:rsidRDefault="0010048C" w:rsidP="00BA100A">
      <w:pPr>
        <w:autoSpaceDE w:val="0"/>
        <w:autoSpaceDN w:val="0"/>
        <w:adjustRightInd w:val="0"/>
        <w:jc w:val="both"/>
        <w:rPr>
          <w:rFonts w:cs="Arial"/>
          <w:szCs w:val="24"/>
        </w:rPr>
      </w:pPr>
    </w:p>
    <w:p w14:paraId="1BF3AA8C" w14:textId="77777777" w:rsidR="0010048C" w:rsidRPr="00BA100A" w:rsidRDefault="0010048C" w:rsidP="007D4783">
      <w:pPr>
        <w:jc w:val="both"/>
        <w:outlineLvl w:val="0"/>
        <w:rPr>
          <w:rFonts w:asciiTheme="minorHAnsi" w:hAnsiTheme="minorHAnsi" w:cstheme="minorHAnsi"/>
          <w:b/>
          <w:szCs w:val="24"/>
        </w:rPr>
      </w:pPr>
      <w:r w:rsidRPr="00BA100A">
        <w:rPr>
          <w:rFonts w:asciiTheme="minorHAnsi" w:hAnsiTheme="minorHAnsi" w:cstheme="minorHAnsi"/>
          <w:b/>
          <w:szCs w:val="24"/>
        </w:rPr>
        <w:t>Project Selection</w:t>
      </w:r>
    </w:p>
    <w:p w14:paraId="6DE26EFC"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22C8A73E" w14:textId="3BB1F812" w:rsidR="0010048C" w:rsidRPr="00BA100A" w:rsidRDefault="0010048C" w:rsidP="00BA100A">
      <w:pPr>
        <w:autoSpaceDE w:val="0"/>
        <w:autoSpaceDN w:val="0"/>
        <w:adjustRightInd w:val="0"/>
        <w:jc w:val="both"/>
        <w:rPr>
          <w:rFonts w:asciiTheme="minorHAnsi" w:hAnsiTheme="minorHAnsi" w:cstheme="minorHAnsi"/>
          <w:szCs w:val="24"/>
        </w:rPr>
      </w:pPr>
      <w:r w:rsidRPr="00BA100A">
        <w:rPr>
          <w:rFonts w:asciiTheme="minorHAnsi" w:hAnsiTheme="minorHAnsi" w:cstheme="minorHAnsi"/>
          <w:szCs w:val="24"/>
        </w:rPr>
        <w:t>It is the responsibility of the student groups to identify a suitable project concept. The project should comprise a substantial amount of individual and group work. The following example systems will help the students to select a project concept</w:t>
      </w:r>
      <w:r w:rsidR="00CA7168">
        <w:rPr>
          <w:rFonts w:asciiTheme="minorHAnsi" w:hAnsiTheme="minorHAnsi" w:cstheme="minorHAnsi"/>
          <w:szCs w:val="24"/>
        </w:rPr>
        <w:t xml:space="preserve"> but </w:t>
      </w:r>
      <w:r w:rsidR="002B0619">
        <w:rPr>
          <w:rFonts w:asciiTheme="minorHAnsi" w:hAnsiTheme="minorHAnsi" w:cstheme="minorHAnsi"/>
          <w:szCs w:val="24"/>
        </w:rPr>
        <w:t>the group may come up with their own concept</w:t>
      </w:r>
      <w:r w:rsidRPr="00BA100A">
        <w:rPr>
          <w:rFonts w:asciiTheme="minorHAnsi" w:hAnsiTheme="minorHAnsi" w:cstheme="minorHAnsi"/>
          <w:szCs w:val="24"/>
        </w:rPr>
        <w:t>.</w:t>
      </w:r>
    </w:p>
    <w:p w14:paraId="06C4CC5F"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46E0F9A1" w14:textId="4F35C665" w:rsidR="0010048C" w:rsidRPr="00BA100A" w:rsidDel="00873686" w:rsidRDefault="0010048C" w:rsidP="00BA100A">
      <w:pPr>
        <w:pStyle w:val="ListParagraph"/>
        <w:numPr>
          <w:ilvl w:val="0"/>
          <w:numId w:val="58"/>
        </w:numPr>
        <w:autoSpaceDE w:val="0"/>
        <w:autoSpaceDN w:val="0"/>
        <w:adjustRightInd w:val="0"/>
        <w:jc w:val="both"/>
        <w:rPr>
          <w:del w:id="17" w:author="Pramudya Thilakaratne [2]" w:date="2021-10-30T06:25:00Z"/>
          <w:rFonts w:asciiTheme="minorHAnsi" w:hAnsiTheme="minorHAnsi" w:cstheme="minorHAnsi"/>
          <w:szCs w:val="24"/>
        </w:rPr>
      </w:pPr>
      <w:del w:id="18" w:author="Pramudya Thilakaratne [2]" w:date="2021-10-30T06:25:00Z">
        <w:r w:rsidRPr="00BA100A" w:rsidDel="00873686">
          <w:rPr>
            <w:rFonts w:asciiTheme="minorHAnsi" w:hAnsiTheme="minorHAnsi" w:cstheme="minorHAnsi"/>
            <w:szCs w:val="24"/>
          </w:rPr>
          <w:delText>An Events Calendar service</w:delText>
        </w:r>
      </w:del>
    </w:p>
    <w:p w14:paraId="3FD57A44" w14:textId="3BE060A5" w:rsidR="0010048C" w:rsidRPr="00BA100A" w:rsidDel="00873686" w:rsidRDefault="0010048C" w:rsidP="00BA100A">
      <w:pPr>
        <w:pStyle w:val="ListParagraph"/>
        <w:numPr>
          <w:ilvl w:val="0"/>
          <w:numId w:val="58"/>
        </w:numPr>
        <w:autoSpaceDE w:val="0"/>
        <w:autoSpaceDN w:val="0"/>
        <w:adjustRightInd w:val="0"/>
        <w:jc w:val="both"/>
        <w:rPr>
          <w:del w:id="19" w:author="Pramudya Thilakaratne [2]" w:date="2021-10-30T06:25:00Z"/>
          <w:rFonts w:asciiTheme="minorHAnsi" w:hAnsiTheme="minorHAnsi" w:cstheme="minorHAnsi"/>
          <w:szCs w:val="24"/>
        </w:rPr>
      </w:pPr>
      <w:del w:id="20" w:author="Pramudya Thilakaratne [2]" w:date="2021-10-30T06:25:00Z">
        <w:r w:rsidRPr="00BA100A" w:rsidDel="00873686">
          <w:rPr>
            <w:rFonts w:asciiTheme="minorHAnsi" w:hAnsiTheme="minorHAnsi" w:cstheme="minorHAnsi"/>
            <w:szCs w:val="24"/>
          </w:rPr>
          <w:delText>A Regional Weather reporting service</w:delText>
        </w:r>
      </w:del>
    </w:p>
    <w:p w14:paraId="7BC0684D" w14:textId="55C5904B" w:rsidR="0010048C" w:rsidRPr="00BA100A" w:rsidDel="00873686" w:rsidRDefault="0010048C" w:rsidP="00BA100A">
      <w:pPr>
        <w:pStyle w:val="ListParagraph"/>
        <w:numPr>
          <w:ilvl w:val="0"/>
          <w:numId w:val="58"/>
        </w:numPr>
        <w:autoSpaceDE w:val="0"/>
        <w:autoSpaceDN w:val="0"/>
        <w:adjustRightInd w:val="0"/>
        <w:jc w:val="both"/>
        <w:rPr>
          <w:del w:id="21" w:author="Pramudya Thilakaratne [2]" w:date="2021-10-30T06:25:00Z"/>
          <w:rFonts w:asciiTheme="minorHAnsi" w:hAnsiTheme="minorHAnsi" w:cstheme="minorHAnsi"/>
          <w:szCs w:val="24"/>
        </w:rPr>
      </w:pPr>
      <w:del w:id="22" w:author="Pramudya Thilakaratne [2]" w:date="2021-10-30T06:25:00Z">
        <w:r w:rsidRPr="00BA100A" w:rsidDel="00873686">
          <w:rPr>
            <w:rFonts w:asciiTheme="minorHAnsi" w:hAnsiTheme="minorHAnsi" w:cstheme="minorHAnsi"/>
            <w:szCs w:val="24"/>
          </w:rPr>
          <w:delText>Regional News collection and reporting</w:delText>
        </w:r>
      </w:del>
    </w:p>
    <w:p w14:paraId="1F6E5DDE" w14:textId="0D4F7832" w:rsidR="0010048C" w:rsidRDefault="0010048C" w:rsidP="00BA100A">
      <w:pPr>
        <w:pStyle w:val="ListParagraph"/>
        <w:numPr>
          <w:ilvl w:val="0"/>
          <w:numId w:val="58"/>
        </w:numPr>
        <w:autoSpaceDE w:val="0"/>
        <w:autoSpaceDN w:val="0"/>
        <w:adjustRightInd w:val="0"/>
        <w:jc w:val="both"/>
        <w:rPr>
          <w:ins w:id="23" w:author="Pramudya Thilakaratne [2]" w:date="2021-10-30T06:26:00Z"/>
          <w:rFonts w:asciiTheme="minorHAnsi" w:hAnsiTheme="minorHAnsi" w:cstheme="minorHAnsi"/>
          <w:szCs w:val="24"/>
        </w:rPr>
      </w:pPr>
      <w:del w:id="24" w:author="Pramudya Thilakaratne [2]" w:date="2021-10-30T06:25:00Z">
        <w:r w:rsidRPr="00BA100A" w:rsidDel="00873686">
          <w:rPr>
            <w:rFonts w:asciiTheme="minorHAnsi" w:hAnsiTheme="minorHAnsi" w:cstheme="minorHAnsi"/>
            <w:szCs w:val="24"/>
          </w:rPr>
          <w:delText>A Property for Sale service</w:delText>
        </w:r>
      </w:del>
      <w:ins w:id="25" w:author="Pramudya Thilakaratne [2]" w:date="2021-10-30T06:25:00Z">
        <w:r w:rsidR="00873686">
          <w:rPr>
            <w:rFonts w:asciiTheme="minorHAnsi" w:hAnsiTheme="minorHAnsi" w:cstheme="minorHAnsi"/>
            <w:szCs w:val="24"/>
          </w:rPr>
          <w:t>Banking management system which contains branches all over the</w:t>
        </w:r>
      </w:ins>
      <w:ins w:id="26" w:author="Pramudya Thilakaratne [2]" w:date="2021-10-30T06:26:00Z">
        <w:r w:rsidR="00873686">
          <w:rPr>
            <w:rFonts w:asciiTheme="minorHAnsi" w:hAnsiTheme="minorHAnsi" w:cstheme="minorHAnsi"/>
            <w:szCs w:val="24"/>
          </w:rPr>
          <w:t xml:space="preserve"> country</w:t>
        </w:r>
      </w:ins>
    </w:p>
    <w:p w14:paraId="3CC2CCF0" w14:textId="61515745" w:rsidR="00873686" w:rsidRDefault="00873686" w:rsidP="00BA100A">
      <w:pPr>
        <w:pStyle w:val="ListParagraph"/>
        <w:numPr>
          <w:ilvl w:val="0"/>
          <w:numId w:val="58"/>
        </w:numPr>
        <w:autoSpaceDE w:val="0"/>
        <w:autoSpaceDN w:val="0"/>
        <w:adjustRightInd w:val="0"/>
        <w:jc w:val="both"/>
        <w:rPr>
          <w:ins w:id="27" w:author="Pramudya Thilakaratne [2]" w:date="2021-10-30T06:26:00Z"/>
          <w:rFonts w:asciiTheme="minorHAnsi" w:hAnsiTheme="minorHAnsi" w:cstheme="minorHAnsi"/>
          <w:szCs w:val="24"/>
        </w:rPr>
      </w:pPr>
      <w:ins w:id="28" w:author="Pramudya Thilakaratne [2]" w:date="2021-10-30T06:26:00Z">
        <w:r>
          <w:rPr>
            <w:rFonts w:asciiTheme="minorHAnsi" w:hAnsiTheme="minorHAnsi" w:cstheme="minorHAnsi"/>
            <w:szCs w:val="24"/>
          </w:rPr>
          <w:t>Chat application</w:t>
        </w:r>
      </w:ins>
    </w:p>
    <w:p w14:paraId="088DEDA0" w14:textId="42D96EF5" w:rsidR="00873686" w:rsidRPr="00873686" w:rsidRDefault="00873686" w:rsidP="00BA100A">
      <w:pPr>
        <w:pStyle w:val="ListParagraph"/>
        <w:numPr>
          <w:ilvl w:val="0"/>
          <w:numId w:val="58"/>
        </w:numPr>
        <w:autoSpaceDE w:val="0"/>
        <w:autoSpaceDN w:val="0"/>
        <w:adjustRightInd w:val="0"/>
        <w:jc w:val="both"/>
        <w:rPr>
          <w:ins w:id="29" w:author="Pramudya Thilakaratne [2]" w:date="2021-10-30T06:27:00Z"/>
          <w:rStyle w:val="eop"/>
          <w:rFonts w:asciiTheme="minorHAnsi" w:hAnsiTheme="minorHAnsi" w:cstheme="minorHAnsi"/>
          <w:szCs w:val="24"/>
          <w:rPrChange w:id="30" w:author="Pramudya Thilakaratne [2]" w:date="2021-10-30T06:27:00Z">
            <w:rPr>
              <w:ins w:id="31" w:author="Pramudya Thilakaratne [2]" w:date="2021-10-30T06:27:00Z"/>
              <w:rStyle w:val="eop"/>
              <w:rFonts w:cs="Arial"/>
              <w:color w:val="000000"/>
              <w:shd w:val="clear" w:color="auto" w:fill="FFFFFF"/>
            </w:rPr>
          </w:rPrChange>
        </w:rPr>
      </w:pPr>
      <w:ins w:id="32" w:author="Pramudya Thilakaratne [2]" w:date="2021-10-30T06:27:00Z">
        <w:r>
          <w:rPr>
            <w:rStyle w:val="normaltextrun"/>
            <w:rFonts w:cs="Arial"/>
            <w:color w:val="000000"/>
            <w:shd w:val="clear" w:color="auto" w:fill="FFFFFF"/>
          </w:rPr>
          <w:t>A Regional Weather reporting service</w:t>
        </w:r>
        <w:r>
          <w:rPr>
            <w:rStyle w:val="eop"/>
            <w:rFonts w:cs="Arial"/>
            <w:color w:val="000000"/>
            <w:shd w:val="clear" w:color="auto" w:fill="FFFFFF"/>
          </w:rPr>
          <w:t> </w:t>
        </w:r>
      </w:ins>
    </w:p>
    <w:p w14:paraId="2A8283EC" w14:textId="40203BDD" w:rsidR="00873686" w:rsidRPr="00BA100A" w:rsidRDefault="00873686" w:rsidP="00BA100A">
      <w:pPr>
        <w:pStyle w:val="ListParagraph"/>
        <w:numPr>
          <w:ilvl w:val="0"/>
          <w:numId w:val="58"/>
        </w:numPr>
        <w:autoSpaceDE w:val="0"/>
        <w:autoSpaceDN w:val="0"/>
        <w:adjustRightInd w:val="0"/>
        <w:jc w:val="both"/>
        <w:rPr>
          <w:rFonts w:asciiTheme="minorHAnsi" w:hAnsiTheme="minorHAnsi" w:cstheme="minorHAnsi"/>
          <w:szCs w:val="24"/>
        </w:rPr>
      </w:pPr>
      <w:ins w:id="33" w:author="Pramudya Thilakaratne [2]" w:date="2021-10-30T06:27:00Z">
        <w:r>
          <w:rPr>
            <w:rStyle w:val="normaltextrun"/>
            <w:rFonts w:cs="Arial"/>
            <w:color w:val="000000"/>
            <w:shd w:val="clear" w:color="auto" w:fill="FFFFFF"/>
          </w:rPr>
          <w:t>A Property for Sale service</w:t>
        </w:r>
        <w:r>
          <w:rPr>
            <w:rStyle w:val="eop"/>
            <w:rFonts w:cs="Arial"/>
            <w:color w:val="000000"/>
            <w:shd w:val="clear" w:color="auto" w:fill="FFFFFF"/>
          </w:rPr>
          <w:t> </w:t>
        </w:r>
      </w:ins>
    </w:p>
    <w:p w14:paraId="6813C5EB"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599CB205" w14:textId="77777777" w:rsidR="0010048C" w:rsidRPr="00BA100A" w:rsidRDefault="0010048C" w:rsidP="00BA100A">
      <w:pPr>
        <w:autoSpaceDE w:val="0"/>
        <w:autoSpaceDN w:val="0"/>
        <w:adjustRightInd w:val="0"/>
        <w:jc w:val="both"/>
        <w:rPr>
          <w:rFonts w:asciiTheme="minorHAnsi" w:hAnsiTheme="minorHAnsi" w:cstheme="minorHAnsi"/>
          <w:szCs w:val="24"/>
        </w:rPr>
      </w:pPr>
      <w:r w:rsidRPr="00BA100A">
        <w:rPr>
          <w:rFonts w:asciiTheme="minorHAnsi" w:hAnsiTheme="minorHAnsi" w:cstheme="minorHAnsi"/>
          <w:szCs w:val="24"/>
        </w:rPr>
        <w:t>In order to support the academic aims of the assignment there are some rules intended to ensure that the system is heterogeneous and that you employ suitable middleware. The project selection should be based on and to support the academic goals of the module. But you should also consider the realistic commercial requirements and value of the selected project concept.</w:t>
      </w:r>
    </w:p>
    <w:p w14:paraId="6B664800"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4DE50E34"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675EB170" w14:textId="77777777" w:rsidR="0010048C" w:rsidRPr="00BA100A" w:rsidRDefault="0010048C" w:rsidP="007D4783">
      <w:pPr>
        <w:jc w:val="both"/>
        <w:outlineLvl w:val="0"/>
        <w:rPr>
          <w:rFonts w:asciiTheme="minorHAnsi" w:hAnsiTheme="minorHAnsi" w:cstheme="minorHAnsi"/>
          <w:b/>
          <w:szCs w:val="24"/>
        </w:rPr>
      </w:pPr>
      <w:r w:rsidRPr="00BA100A">
        <w:rPr>
          <w:rFonts w:asciiTheme="minorHAnsi" w:hAnsiTheme="minorHAnsi" w:cstheme="minorHAnsi"/>
          <w:b/>
          <w:szCs w:val="24"/>
        </w:rPr>
        <w:t>Guidelines</w:t>
      </w:r>
    </w:p>
    <w:p w14:paraId="36C9F9A5"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7D7AEE41" w14:textId="2C5C8E4F" w:rsidR="0010048C" w:rsidRPr="00BA100A" w:rsidRDefault="0010048C" w:rsidP="00BA100A">
      <w:pPr>
        <w:pStyle w:val="ListParagraph"/>
        <w:numPr>
          <w:ilvl w:val="0"/>
          <w:numId w:val="58"/>
        </w:numPr>
        <w:autoSpaceDE w:val="0"/>
        <w:autoSpaceDN w:val="0"/>
        <w:adjustRightInd w:val="0"/>
        <w:spacing w:line="276" w:lineRule="auto"/>
        <w:jc w:val="both"/>
        <w:rPr>
          <w:rFonts w:asciiTheme="minorHAnsi" w:hAnsiTheme="minorHAnsi" w:cstheme="minorHAnsi"/>
          <w:szCs w:val="24"/>
        </w:rPr>
      </w:pPr>
      <w:r w:rsidRPr="00BA100A">
        <w:rPr>
          <w:rFonts w:asciiTheme="minorHAnsi" w:hAnsiTheme="minorHAnsi" w:cstheme="minorHAnsi"/>
          <w:szCs w:val="24"/>
        </w:rPr>
        <w:t>The assignment is intended to complete as a group work</w:t>
      </w:r>
      <w:r w:rsidR="006A6799" w:rsidRPr="00BA100A">
        <w:rPr>
          <w:rFonts w:asciiTheme="minorHAnsi" w:hAnsiTheme="minorHAnsi" w:cstheme="minorHAnsi"/>
          <w:szCs w:val="24"/>
        </w:rPr>
        <w:t>,</w:t>
      </w:r>
      <w:r w:rsidRPr="00BA100A">
        <w:rPr>
          <w:rFonts w:asciiTheme="minorHAnsi" w:hAnsiTheme="minorHAnsi" w:cstheme="minorHAnsi"/>
          <w:szCs w:val="24"/>
        </w:rPr>
        <w:t xml:space="preserve"> with </w:t>
      </w:r>
      <w:r w:rsidR="006A6799" w:rsidRPr="00BA100A">
        <w:rPr>
          <w:rFonts w:asciiTheme="minorHAnsi" w:hAnsiTheme="minorHAnsi" w:cstheme="minorHAnsi"/>
          <w:szCs w:val="24"/>
        </w:rPr>
        <w:t xml:space="preserve">some </w:t>
      </w:r>
      <w:r w:rsidRPr="00BA100A">
        <w:rPr>
          <w:rFonts w:asciiTheme="minorHAnsi" w:hAnsiTheme="minorHAnsi" w:cstheme="minorHAnsi"/>
          <w:szCs w:val="24"/>
        </w:rPr>
        <w:t xml:space="preserve">individual evaluation </w:t>
      </w:r>
      <w:r w:rsidR="006A6799" w:rsidRPr="00BA100A">
        <w:rPr>
          <w:rFonts w:asciiTheme="minorHAnsi" w:hAnsiTheme="minorHAnsi" w:cstheme="minorHAnsi"/>
          <w:szCs w:val="24"/>
        </w:rPr>
        <w:t>as described in section 3 of the assessment criteria</w:t>
      </w:r>
      <w:r w:rsidRPr="00BA100A">
        <w:rPr>
          <w:rFonts w:asciiTheme="minorHAnsi" w:hAnsiTheme="minorHAnsi" w:cstheme="minorHAnsi"/>
          <w:szCs w:val="24"/>
        </w:rPr>
        <w:t>.</w:t>
      </w:r>
    </w:p>
    <w:p w14:paraId="4E1606BC" w14:textId="0C34C16E" w:rsidR="00C44A01" w:rsidRDefault="00C44A01" w:rsidP="00C44A01">
      <w:pPr>
        <w:pStyle w:val="ListParagraph"/>
        <w:numPr>
          <w:ilvl w:val="0"/>
          <w:numId w:val="58"/>
        </w:numPr>
        <w:autoSpaceDE w:val="0"/>
        <w:autoSpaceDN w:val="0"/>
        <w:adjustRightInd w:val="0"/>
        <w:spacing w:line="276" w:lineRule="auto"/>
        <w:rPr>
          <w:rFonts w:cs="Arial"/>
          <w:szCs w:val="24"/>
        </w:rPr>
      </w:pPr>
      <w:r w:rsidRPr="005859CC">
        <w:rPr>
          <w:rFonts w:cs="Arial"/>
          <w:szCs w:val="24"/>
        </w:rPr>
        <w:t xml:space="preserve">The group </w:t>
      </w:r>
      <w:r w:rsidR="002B0619">
        <w:rPr>
          <w:rFonts w:cs="Arial"/>
          <w:szCs w:val="24"/>
        </w:rPr>
        <w:t xml:space="preserve">must consist of at most </w:t>
      </w:r>
      <w:del w:id="34" w:author="Pramudya Thilakaratne [2]" w:date="2021-10-30T06:24:00Z">
        <w:r w:rsidRPr="005859CC" w:rsidDel="00873686">
          <w:rPr>
            <w:rFonts w:cs="Arial"/>
            <w:szCs w:val="24"/>
          </w:rPr>
          <w:delText xml:space="preserve">five </w:delText>
        </w:r>
      </w:del>
      <w:ins w:id="35" w:author="Pramudya Thilakaratne [2]" w:date="2021-10-30T06:24:00Z">
        <w:r w:rsidR="00873686">
          <w:rPr>
            <w:rFonts w:cs="Arial"/>
            <w:szCs w:val="24"/>
          </w:rPr>
          <w:t>six</w:t>
        </w:r>
        <w:r w:rsidR="00873686" w:rsidRPr="005859CC">
          <w:rPr>
            <w:rFonts w:cs="Arial"/>
            <w:szCs w:val="24"/>
          </w:rPr>
          <w:t xml:space="preserve"> </w:t>
        </w:r>
      </w:ins>
      <w:r w:rsidRPr="005859CC">
        <w:rPr>
          <w:rFonts w:cs="Arial"/>
          <w:szCs w:val="24"/>
        </w:rPr>
        <w:t xml:space="preserve">students. </w:t>
      </w:r>
      <w:r>
        <w:rPr>
          <w:rFonts w:cs="Arial"/>
          <w:szCs w:val="24"/>
        </w:rPr>
        <w:t xml:space="preserve">The details of the groups (student id, name, email and contact number) </w:t>
      </w:r>
      <w:r w:rsidR="002B0619">
        <w:rPr>
          <w:rFonts w:cs="Arial"/>
          <w:szCs w:val="24"/>
        </w:rPr>
        <w:t xml:space="preserve">must </w:t>
      </w:r>
      <w:r>
        <w:rPr>
          <w:rFonts w:cs="Arial"/>
          <w:szCs w:val="24"/>
        </w:rPr>
        <w:t xml:space="preserve">be communicated to the NSBM program office with in the first </w:t>
      </w:r>
      <w:r w:rsidR="00CA7168">
        <w:rPr>
          <w:rFonts w:cs="Arial"/>
          <w:szCs w:val="24"/>
        </w:rPr>
        <w:t xml:space="preserve">five </w:t>
      </w:r>
      <w:r>
        <w:rPr>
          <w:rFonts w:cs="Arial"/>
          <w:szCs w:val="24"/>
        </w:rPr>
        <w:t xml:space="preserve">weeks after the commencement of the module. </w:t>
      </w:r>
    </w:p>
    <w:p w14:paraId="0D1D3587" w14:textId="75ECB4AC" w:rsidR="000F50C1" w:rsidRPr="005859CC" w:rsidRDefault="00693EF9" w:rsidP="00C44A01">
      <w:pPr>
        <w:pStyle w:val="ListParagraph"/>
        <w:numPr>
          <w:ilvl w:val="0"/>
          <w:numId w:val="58"/>
        </w:numPr>
        <w:autoSpaceDE w:val="0"/>
        <w:autoSpaceDN w:val="0"/>
        <w:adjustRightInd w:val="0"/>
        <w:spacing w:line="276" w:lineRule="auto"/>
        <w:rPr>
          <w:rFonts w:cs="Arial"/>
          <w:szCs w:val="24"/>
        </w:rPr>
      </w:pPr>
      <w:r>
        <w:rPr>
          <w:rFonts w:cs="Arial"/>
          <w:szCs w:val="24"/>
        </w:rPr>
        <w:t>After submitting the proposal</w:t>
      </w:r>
      <w:r w:rsidR="002B0619">
        <w:rPr>
          <w:rFonts w:cs="Arial"/>
          <w:szCs w:val="24"/>
        </w:rPr>
        <w:t>,</w:t>
      </w:r>
      <w:r>
        <w:rPr>
          <w:rFonts w:cs="Arial"/>
          <w:szCs w:val="24"/>
        </w:rPr>
        <w:t xml:space="preserve"> </w:t>
      </w:r>
      <w:r w:rsidR="000F50C1">
        <w:rPr>
          <w:rFonts w:cs="Arial"/>
          <w:szCs w:val="24"/>
        </w:rPr>
        <w:t xml:space="preserve">the team has to </w:t>
      </w:r>
      <w:r w:rsidR="002B0619">
        <w:rPr>
          <w:rFonts w:cs="Arial"/>
          <w:szCs w:val="24"/>
        </w:rPr>
        <w:t xml:space="preserve">confirm </w:t>
      </w:r>
      <w:r>
        <w:rPr>
          <w:rFonts w:cs="Arial"/>
          <w:szCs w:val="24"/>
        </w:rPr>
        <w:t xml:space="preserve">with the supervisor the scope and functionality of the system </w:t>
      </w:r>
      <w:r w:rsidR="002B0619">
        <w:rPr>
          <w:rFonts w:cs="Arial"/>
          <w:szCs w:val="24"/>
        </w:rPr>
        <w:t xml:space="preserve">and receive formal </w:t>
      </w:r>
      <w:r>
        <w:rPr>
          <w:rFonts w:cs="Arial"/>
          <w:szCs w:val="24"/>
        </w:rPr>
        <w:t>approval</w:t>
      </w:r>
      <w:r w:rsidR="002B0619">
        <w:rPr>
          <w:rFonts w:cs="Arial"/>
          <w:szCs w:val="24"/>
        </w:rPr>
        <w:t xml:space="preserve"> prior to starting the implementation work</w:t>
      </w:r>
      <w:r>
        <w:rPr>
          <w:rFonts w:cs="Arial"/>
          <w:szCs w:val="24"/>
        </w:rPr>
        <w:t xml:space="preserve">. </w:t>
      </w:r>
      <w:r w:rsidR="000F50C1">
        <w:rPr>
          <w:rFonts w:cs="Arial"/>
          <w:szCs w:val="24"/>
        </w:rPr>
        <w:t xml:space="preserve"> </w:t>
      </w:r>
    </w:p>
    <w:p w14:paraId="28C3AC9D" w14:textId="14DC17F5" w:rsidR="0010048C" w:rsidRDefault="0010048C" w:rsidP="00BA100A">
      <w:pPr>
        <w:pStyle w:val="ListParagraph"/>
        <w:numPr>
          <w:ilvl w:val="0"/>
          <w:numId w:val="58"/>
        </w:numPr>
        <w:autoSpaceDE w:val="0"/>
        <w:autoSpaceDN w:val="0"/>
        <w:adjustRightInd w:val="0"/>
        <w:spacing w:line="276" w:lineRule="auto"/>
        <w:jc w:val="both"/>
        <w:rPr>
          <w:rFonts w:asciiTheme="minorHAnsi" w:hAnsiTheme="minorHAnsi" w:cstheme="minorHAnsi"/>
          <w:szCs w:val="24"/>
        </w:rPr>
      </w:pPr>
      <w:r w:rsidRPr="00BA100A">
        <w:rPr>
          <w:rFonts w:asciiTheme="minorHAnsi" w:hAnsiTheme="minorHAnsi" w:cstheme="minorHAnsi"/>
          <w:szCs w:val="24"/>
        </w:rPr>
        <w:t>The group report should clearly indicate the contribution of each individual towards the project. All individuals are expected to have a complete understanding on the total system not only the areas that they worked on.</w:t>
      </w:r>
    </w:p>
    <w:p w14:paraId="3E0D4080" w14:textId="1D703F0D" w:rsidR="00C44A01" w:rsidRPr="00BA100A" w:rsidRDefault="00C44A01" w:rsidP="00BA100A">
      <w:pPr>
        <w:pStyle w:val="ListParagraph"/>
        <w:numPr>
          <w:ilvl w:val="0"/>
          <w:numId w:val="58"/>
        </w:numPr>
        <w:autoSpaceDE w:val="0"/>
        <w:autoSpaceDN w:val="0"/>
        <w:adjustRightInd w:val="0"/>
        <w:spacing w:line="276" w:lineRule="auto"/>
        <w:jc w:val="both"/>
        <w:rPr>
          <w:rFonts w:asciiTheme="minorHAnsi" w:hAnsiTheme="minorHAnsi" w:cstheme="minorHAnsi"/>
          <w:szCs w:val="24"/>
        </w:rPr>
      </w:pPr>
      <w:r>
        <w:rPr>
          <w:rFonts w:asciiTheme="minorHAnsi" w:hAnsiTheme="minorHAnsi" w:cstheme="minorHAnsi"/>
          <w:szCs w:val="24"/>
        </w:rPr>
        <w:t xml:space="preserve">The group report should not contain more than 5000 words </w:t>
      </w:r>
    </w:p>
    <w:p w14:paraId="75C1BFCD" w14:textId="77777777" w:rsidR="0010048C" w:rsidRPr="00D6116D" w:rsidRDefault="0010048C" w:rsidP="00BA100A">
      <w:pPr>
        <w:pStyle w:val="ListParagraph"/>
        <w:numPr>
          <w:ilvl w:val="0"/>
          <w:numId w:val="58"/>
        </w:numPr>
        <w:autoSpaceDE w:val="0"/>
        <w:autoSpaceDN w:val="0"/>
        <w:adjustRightInd w:val="0"/>
        <w:spacing w:line="276" w:lineRule="auto"/>
        <w:jc w:val="both"/>
        <w:rPr>
          <w:rFonts w:asciiTheme="minorHAnsi" w:hAnsiTheme="minorHAnsi" w:cstheme="minorHAnsi"/>
          <w:szCs w:val="24"/>
          <w:highlight w:val="cyan"/>
          <w:rPrChange w:id="36" w:author="Ms. GMDD Rathnayaka" w:date="2022-02-21T10:27:00Z">
            <w:rPr>
              <w:rFonts w:asciiTheme="minorHAnsi" w:hAnsiTheme="minorHAnsi" w:cstheme="minorHAnsi"/>
              <w:szCs w:val="24"/>
            </w:rPr>
          </w:rPrChange>
        </w:rPr>
      </w:pPr>
      <w:r w:rsidRPr="00BA100A">
        <w:rPr>
          <w:rFonts w:asciiTheme="minorHAnsi" w:hAnsiTheme="minorHAnsi" w:cstheme="minorHAnsi"/>
          <w:b/>
          <w:szCs w:val="24"/>
        </w:rPr>
        <w:lastRenderedPageBreak/>
        <w:t>Managing Heterogeneity</w:t>
      </w:r>
      <w:r w:rsidRPr="00BA100A">
        <w:rPr>
          <w:rFonts w:asciiTheme="minorHAnsi" w:hAnsiTheme="minorHAnsi" w:cstheme="minorHAnsi"/>
          <w:szCs w:val="24"/>
        </w:rPr>
        <w:t xml:space="preserve">: The distributed system must consist of </w:t>
      </w:r>
      <w:r w:rsidRPr="00ED7243">
        <w:rPr>
          <w:rFonts w:asciiTheme="minorHAnsi" w:hAnsiTheme="minorHAnsi" w:cstheme="minorHAnsi"/>
          <w:szCs w:val="24"/>
          <w:highlight w:val="yellow"/>
          <w:rPrChange w:id="37" w:author="Ms. GMDD Rathnayaka" w:date="2022-01-30T20:12:00Z">
            <w:rPr>
              <w:rFonts w:asciiTheme="minorHAnsi" w:hAnsiTheme="minorHAnsi" w:cstheme="minorHAnsi"/>
              <w:szCs w:val="24"/>
            </w:rPr>
          </w:rPrChange>
        </w:rPr>
        <w:t>at least three devices communicating with each other</w:t>
      </w:r>
      <w:r w:rsidRPr="00BA100A">
        <w:rPr>
          <w:rFonts w:asciiTheme="minorHAnsi" w:hAnsiTheme="minorHAnsi" w:cstheme="minorHAnsi"/>
          <w:szCs w:val="24"/>
        </w:rPr>
        <w:t xml:space="preserve">. At least </w:t>
      </w:r>
      <w:r w:rsidRPr="00D6116D">
        <w:rPr>
          <w:rFonts w:asciiTheme="minorHAnsi" w:hAnsiTheme="minorHAnsi" w:cstheme="minorHAnsi"/>
          <w:szCs w:val="24"/>
          <w:highlight w:val="red"/>
          <w:rPrChange w:id="38" w:author="Ms. GMDD Rathnayaka" w:date="2022-02-21T10:27:00Z">
            <w:rPr>
              <w:rFonts w:asciiTheme="minorHAnsi" w:hAnsiTheme="minorHAnsi" w:cstheme="minorHAnsi"/>
              <w:szCs w:val="24"/>
            </w:rPr>
          </w:rPrChange>
        </w:rPr>
        <w:t>one device must be a PC</w:t>
      </w:r>
      <w:r w:rsidRPr="00BA100A">
        <w:rPr>
          <w:rFonts w:asciiTheme="minorHAnsi" w:hAnsiTheme="minorHAnsi" w:cstheme="minorHAnsi"/>
          <w:szCs w:val="24"/>
        </w:rPr>
        <w:t xml:space="preserve"> or virtual machine running on a PC. One other device must be a </w:t>
      </w:r>
      <w:r w:rsidRPr="00D6116D">
        <w:rPr>
          <w:rFonts w:asciiTheme="minorHAnsi" w:hAnsiTheme="minorHAnsi" w:cstheme="minorHAnsi"/>
          <w:szCs w:val="24"/>
          <w:highlight w:val="red"/>
          <w:rPrChange w:id="39" w:author="Ms. GMDD Rathnayaka" w:date="2022-02-21T10:27:00Z">
            <w:rPr>
              <w:rFonts w:asciiTheme="minorHAnsi" w:hAnsiTheme="minorHAnsi" w:cstheme="minorHAnsi"/>
              <w:szCs w:val="24"/>
            </w:rPr>
          </w:rPrChange>
        </w:rPr>
        <w:t>mobile networked</w:t>
      </w:r>
      <w:r w:rsidRPr="00BA100A">
        <w:rPr>
          <w:rFonts w:asciiTheme="minorHAnsi" w:hAnsiTheme="minorHAnsi" w:cstheme="minorHAnsi"/>
          <w:szCs w:val="24"/>
        </w:rPr>
        <w:t xml:space="preserve"> device. </w:t>
      </w:r>
      <w:r w:rsidRPr="00D6116D">
        <w:rPr>
          <w:rFonts w:asciiTheme="minorHAnsi" w:hAnsiTheme="minorHAnsi" w:cstheme="minorHAnsi"/>
          <w:szCs w:val="24"/>
          <w:highlight w:val="darkCyan"/>
          <w:rPrChange w:id="40" w:author="Ms. GMDD Rathnayaka" w:date="2022-02-21T10:27:00Z">
            <w:rPr>
              <w:rFonts w:asciiTheme="minorHAnsi" w:hAnsiTheme="minorHAnsi" w:cstheme="minorHAnsi"/>
              <w:szCs w:val="24"/>
            </w:rPr>
          </w:rPrChange>
        </w:rPr>
        <w:t>The mobile device, typically acting as a client</w:t>
      </w:r>
      <w:r w:rsidRPr="00BA100A">
        <w:rPr>
          <w:rFonts w:asciiTheme="minorHAnsi" w:hAnsiTheme="minorHAnsi" w:cstheme="minorHAnsi"/>
          <w:szCs w:val="24"/>
        </w:rPr>
        <w:t xml:space="preserve">, will be running an embedded operating system such as Windows Mobile OS, Apple iOS or Android. </w:t>
      </w:r>
      <w:r w:rsidRPr="00D6116D">
        <w:rPr>
          <w:rFonts w:asciiTheme="minorHAnsi" w:hAnsiTheme="minorHAnsi" w:cstheme="minorHAnsi"/>
          <w:szCs w:val="24"/>
          <w:highlight w:val="cyan"/>
          <w:rPrChange w:id="41" w:author="Ms. GMDD Rathnayaka" w:date="2022-02-21T10:27:00Z">
            <w:rPr>
              <w:rFonts w:asciiTheme="minorHAnsi" w:hAnsiTheme="minorHAnsi" w:cstheme="minorHAnsi"/>
              <w:szCs w:val="24"/>
            </w:rPr>
          </w:rPrChange>
        </w:rPr>
        <w:t xml:space="preserve">Other networked computers may include your own laptop. </w:t>
      </w:r>
    </w:p>
    <w:p w14:paraId="24E8013A" w14:textId="77777777" w:rsidR="0010048C" w:rsidRPr="00BA100A" w:rsidRDefault="0010048C" w:rsidP="00BA100A">
      <w:pPr>
        <w:pStyle w:val="ListParagraph"/>
        <w:numPr>
          <w:ilvl w:val="0"/>
          <w:numId w:val="58"/>
        </w:numPr>
        <w:autoSpaceDE w:val="0"/>
        <w:autoSpaceDN w:val="0"/>
        <w:adjustRightInd w:val="0"/>
        <w:spacing w:line="276" w:lineRule="auto"/>
        <w:jc w:val="both"/>
        <w:rPr>
          <w:rFonts w:asciiTheme="minorHAnsi" w:hAnsiTheme="minorHAnsi" w:cstheme="minorHAnsi"/>
          <w:szCs w:val="24"/>
        </w:rPr>
      </w:pPr>
      <w:r w:rsidRPr="00BA100A">
        <w:rPr>
          <w:rFonts w:asciiTheme="minorHAnsi" w:hAnsiTheme="minorHAnsi" w:cstheme="minorHAnsi"/>
          <w:szCs w:val="24"/>
        </w:rPr>
        <w:t xml:space="preserve">Your system should be </w:t>
      </w:r>
      <w:r w:rsidRPr="00D6116D">
        <w:rPr>
          <w:rFonts w:asciiTheme="minorHAnsi" w:hAnsiTheme="minorHAnsi" w:cstheme="minorHAnsi"/>
          <w:szCs w:val="24"/>
          <w:highlight w:val="darkCyan"/>
          <w:rPrChange w:id="42" w:author="Ms. GMDD Rathnayaka" w:date="2022-02-21T10:28:00Z">
            <w:rPr>
              <w:rFonts w:asciiTheme="minorHAnsi" w:hAnsiTheme="minorHAnsi" w:cstheme="minorHAnsi"/>
              <w:szCs w:val="24"/>
            </w:rPr>
          </w:rPrChange>
        </w:rPr>
        <w:t>robust and responsive,</w:t>
      </w:r>
      <w:r w:rsidRPr="00BA100A">
        <w:rPr>
          <w:rFonts w:asciiTheme="minorHAnsi" w:hAnsiTheme="minorHAnsi" w:cstheme="minorHAnsi"/>
          <w:szCs w:val="24"/>
        </w:rPr>
        <w:t xml:space="preserve"> and </w:t>
      </w:r>
      <w:r w:rsidRPr="00D6116D">
        <w:rPr>
          <w:rFonts w:asciiTheme="minorHAnsi" w:hAnsiTheme="minorHAnsi" w:cstheme="minorHAnsi"/>
          <w:szCs w:val="24"/>
          <w:highlight w:val="darkCyan"/>
          <w:rPrChange w:id="43" w:author="Ms. GMDD Rathnayaka" w:date="2022-02-21T10:28:00Z">
            <w:rPr>
              <w:rFonts w:asciiTheme="minorHAnsi" w:hAnsiTheme="minorHAnsi" w:cstheme="minorHAnsi"/>
              <w:szCs w:val="24"/>
            </w:rPr>
          </w:rPrChange>
        </w:rPr>
        <w:t>tolerant to network failures.</w:t>
      </w:r>
    </w:p>
    <w:p w14:paraId="7383DB52" w14:textId="664A7736" w:rsidR="0010048C" w:rsidRPr="00BA100A" w:rsidRDefault="0010048C" w:rsidP="00BA100A">
      <w:pPr>
        <w:pStyle w:val="ListParagraph"/>
        <w:numPr>
          <w:ilvl w:val="0"/>
          <w:numId w:val="58"/>
        </w:numPr>
        <w:autoSpaceDE w:val="0"/>
        <w:autoSpaceDN w:val="0"/>
        <w:adjustRightInd w:val="0"/>
        <w:spacing w:line="276" w:lineRule="auto"/>
        <w:jc w:val="both"/>
        <w:rPr>
          <w:rFonts w:asciiTheme="minorHAnsi" w:hAnsiTheme="minorHAnsi" w:cstheme="minorHAnsi"/>
          <w:szCs w:val="24"/>
        </w:rPr>
      </w:pPr>
      <w:r w:rsidRPr="00BA100A">
        <w:rPr>
          <w:rFonts w:asciiTheme="minorHAnsi" w:hAnsiTheme="minorHAnsi" w:cstheme="minorHAnsi"/>
          <w:b/>
          <w:szCs w:val="24"/>
        </w:rPr>
        <w:t>Choosing Middleware</w:t>
      </w:r>
      <w:r w:rsidRPr="00BA100A">
        <w:rPr>
          <w:rFonts w:asciiTheme="minorHAnsi" w:hAnsiTheme="minorHAnsi" w:cstheme="minorHAnsi"/>
          <w:szCs w:val="24"/>
        </w:rPr>
        <w:t xml:space="preserve">: You need to select a middleware in implementation and the use of suitable </w:t>
      </w:r>
      <w:r w:rsidR="005248A8" w:rsidRPr="00BA100A">
        <w:rPr>
          <w:rFonts w:asciiTheme="minorHAnsi" w:hAnsiTheme="minorHAnsi" w:cstheme="minorHAnsi"/>
          <w:szCs w:val="24"/>
        </w:rPr>
        <w:t>middleware will attract marks. Y</w:t>
      </w:r>
      <w:r w:rsidRPr="00BA100A">
        <w:rPr>
          <w:rFonts w:asciiTheme="minorHAnsi" w:hAnsiTheme="minorHAnsi" w:cstheme="minorHAnsi"/>
          <w:szCs w:val="24"/>
        </w:rPr>
        <w:t xml:space="preserve">ou must be able to justify your choice of middleware in terms of the </w:t>
      </w:r>
      <w:r w:rsidRPr="00D6116D">
        <w:rPr>
          <w:rFonts w:asciiTheme="minorHAnsi" w:hAnsiTheme="minorHAnsi" w:cstheme="minorHAnsi"/>
          <w:szCs w:val="24"/>
          <w:highlight w:val="green"/>
          <w:rPrChange w:id="44" w:author="Ms. GMDD Rathnayaka" w:date="2022-02-21T10:29:00Z">
            <w:rPr>
              <w:rFonts w:asciiTheme="minorHAnsi" w:hAnsiTheme="minorHAnsi" w:cstheme="minorHAnsi"/>
              <w:szCs w:val="24"/>
            </w:rPr>
          </w:rPrChange>
        </w:rPr>
        <w:t>application architecture</w:t>
      </w:r>
      <w:r w:rsidRPr="00BA100A">
        <w:rPr>
          <w:rFonts w:asciiTheme="minorHAnsi" w:hAnsiTheme="minorHAnsi" w:cstheme="minorHAnsi"/>
          <w:szCs w:val="24"/>
        </w:rPr>
        <w:t xml:space="preserve"> and </w:t>
      </w:r>
      <w:r w:rsidRPr="00D6116D">
        <w:rPr>
          <w:rFonts w:asciiTheme="minorHAnsi" w:hAnsiTheme="minorHAnsi" w:cstheme="minorHAnsi"/>
          <w:szCs w:val="24"/>
          <w:highlight w:val="green"/>
          <w:rPrChange w:id="45" w:author="Ms. GMDD Rathnayaka" w:date="2022-02-21T10:29:00Z">
            <w:rPr>
              <w:rFonts w:asciiTheme="minorHAnsi" w:hAnsiTheme="minorHAnsi" w:cstheme="minorHAnsi"/>
              <w:szCs w:val="24"/>
            </w:rPr>
          </w:rPrChange>
        </w:rPr>
        <w:t>functionality.</w:t>
      </w:r>
    </w:p>
    <w:p w14:paraId="0BEAE8D5" w14:textId="64A3A83C" w:rsidR="0010048C" w:rsidRPr="00BA100A" w:rsidRDefault="0010048C" w:rsidP="007519BF">
      <w:pPr>
        <w:pStyle w:val="ListParagraph"/>
        <w:numPr>
          <w:ilvl w:val="0"/>
          <w:numId w:val="58"/>
        </w:numPr>
        <w:autoSpaceDE w:val="0"/>
        <w:autoSpaceDN w:val="0"/>
        <w:adjustRightInd w:val="0"/>
        <w:spacing w:line="276" w:lineRule="auto"/>
        <w:jc w:val="both"/>
      </w:pPr>
      <w:r w:rsidRPr="00BA100A">
        <w:rPr>
          <w:rFonts w:asciiTheme="minorHAnsi" w:hAnsiTheme="minorHAnsi" w:cstheme="minorHAnsi"/>
          <w:szCs w:val="24"/>
        </w:rPr>
        <w:t xml:space="preserve">You are expected to make use of legally available software components, </w:t>
      </w:r>
      <w:r w:rsidRPr="00D6116D">
        <w:rPr>
          <w:rFonts w:asciiTheme="minorHAnsi" w:hAnsiTheme="minorHAnsi" w:cstheme="minorHAnsi"/>
          <w:szCs w:val="24"/>
          <w:highlight w:val="darkCyan"/>
          <w:rPrChange w:id="46" w:author="Ms. GMDD Rathnayaka" w:date="2022-02-21T10:30:00Z">
            <w:rPr>
              <w:rFonts w:asciiTheme="minorHAnsi" w:hAnsiTheme="minorHAnsi" w:cstheme="minorHAnsi"/>
              <w:szCs w:val="24"/>
            </w:rPr>
          </w:rPrChange>
        </w:rPr>
        <w:t>APIs,</w:t>
      </w:r>
      <w:r w:rsidRPr="00BA100A">
        <w:rPr>
          <w:rFonts w:asciiTheme="minorHAnsi" w:hAnsiTheme="minorHAnsi" w:cstheme="minorHAnsi"/>
          <w:szCs w:val="24"/>
        </w:rPr>
        <w:t xml:space="preserve"> templates, etc.  However</w:t>
      </w:r>
      <w:r w:rsidR="002B0619">
        <w:rPr>
          <w:rFonts w:asciiTheme="minorHAnsi" w:hAnsiTheme="minorHAnsi" w:cstheme="minorHAnsi"/>
          <w:szCs w:val="24"/>
        </w:rPr>
        <w:t>,</w:t>
      </w:r>
      <w:r w:rsidRPr="00BA100A">
        <w:rPr>
          <w:rFonts w:asciiTheme="minorHAnsi" w:hAnsiTheme="minorHAnsi" w:cstheme="minorHAnsi"/>
          <w:szCs w:val="24"/>
        </w:rPr>
        <w:t xml:space="preserve"> YOU MUST DECLARE EVERYTHING YOU HAVE USED in your report and explain how and why you have used them.</w:t>
      </w:r>
    </w:p>
    <w:p w14:paraId="06466B45" w14:textId="77777777" w:rsidR="00636EB0" w:rsidRPr="00BA100A" w:rsidRDefault="00636EB0" w:rsidP="00BA100A">
      <w:pPr>
        <w:jc w:val="both"/>
        <w:rPr>
          <w:rFonts w:asciiTheme="minorHAnsi" w:hAnsiTheme="minorHAnsi" w:cstheme="minorHAnsi"/>
          <w:b/>
          <w:szCs w:val="24"/>
        </w:rPr>
      </w:pPr>
    </w:p>
    <w:p w14:paraId="568DD7A2" w14:textId="77777777" w:rsidR="00636EB0" w:rsidRPr="00BA100A" w:rsidRDefault="00636EB0" w:rsidP="00BA100A">
      <w:pPr>
        <w:jc w:val="both"/>
        <w:rPr>
          <w:rFonts w:asciiTheme="minorHAnsi" w:hAnsiTheme="minorHAnsi" w:cstheme="minorHAnsi"/>
          <w:b/>
          <w:szCs w:val="24"/>
        </w:rPr>
      </w:pPr>
    </w:p>
    <w:p w14:paraId="4DF2E0B6" w14:textId="62EC3AB3" w:rsidR="0010048C" w:rsidRPr="00BA100A" w:rsidRDefault="0010048C" w:rsidP="007D4783">
      <w:pPr>
        <w:jc w:val="both"/>
        <w:outlineLvl w:val="0"/>
        <w:rPr>
          <w:rFonts w:asciiTheme="minorHAnsi" w:hAnsiTheme="minorHAnsi" w:cstheme="minorHAnsi"/>
          <w:b/>
          <w:szCs w:val="24"/>
        </w:rPr>
      </w:pPr>
      <w:r w:rsidRPr="00BA100A">
        <w:rPr>
          <w:rFonts w:asciiTheme="minorHAnsi" w:hAnsiTheme="minorHAnsi" w:cstheme="minorHAnsi"/>
          <w:b/>
          <w:szCs w:val="24"/>
        </w:rPr>
        <w:t xml:space="preserve">Deliverables </w:t>
      </w:r>
      <w:r w:rsidR="00674D95">
        <w:rPr>
          <w:rFonts w:asciiTheme="minorHAnsi" w:hAnsiTheme="minorHAnsi" w:cstheme="minorHAnsi"/>
          <w:b/>
          <w:szCs w:val="24"/>
        </w:rPr>
        <w:t xml:space="preserve">and </w:t>
      </w:r>
      <w:r w:rsidR="007D4783">
        <w:rPr>
          <w:rFonts w:asciiTheme="minorHAnsi" w:hAnsiTheme="minorHAnsi" w:cstheme="minorHAnsi"/>
          <w:b/>
          <w:szCs w:val="24"/>
        </w:rPr>
        <w:t>s</w:t>
      </w:r>
      <w:r w:rsidR="00674D95">
        <w:rPr>
          <w:rFonts w:asciiTheme="minorHAnsi" w:hAnsiTheme="minorHAnsi" w:cstheme="minorHAnsi"/>
          <w:b/>
          <w:szCs w:val="24"/>
        </w:rPr>
        <w:t>ubmission</w:t>
      </w:r>
    </w:p>
    <w:p w14:paraId="79A37BD5"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0FD292CB" w14:textId="6653CA77" w:rsidR="0010048C" w:rsidRPr="007519BF" w:rsidRDefault="0010048C" w:rsidP="007519BF">
      <w:pPr>
        <w:autoSpaceDE w:val="0"/>
        <w:autoSpaceDN w:val="0"/>
        <w:adjustRightInd w:val="0"/>
        <w:jc w:val="both"/>
        <w:outlineLvl w:val="0"/>
        <w:rPr>
          <w:rFonts w:asciiTheme="minorHAnsi" w:hAnsiTheme="minorHAnsi" w:cstheme="minorHAnsi"/>
          <w:szCs w:val="24"/>
        </w:rPr>
      </w:pPr>
      <w:r w:rsidRPr="007519BF">
        <w:rPr>
          <w:rFonts w:asciiTheme="minorHAnsi" w:hAnsiTheme="minorHAnsi" w:cstheme="minorHAnsi"/>
          <w:szCs w:val="24"/>
        </w:rPr>
        <w:t xml:space="preserve">Information about the </w:t>
      </w:r>
      <w:r w:rsidR="007D4783">
        <w:rPr>
          <w:rFonts w:asciiTheme="minorHAnsi" w:hAnsiTheme="minorHAnsi" w:cstheme="minorHAnsi"/>
          <w:szCs w:val="24"/>
        </w:rPr>
        <w:t>g</w:t>
      </w:r>
      <w:r w:rsidRPr="007519BF">
        <w:rPr>
          <w:rFonts w:asciiTheme="minorHAnsi" w:hAnsiTheme="minorHAnsi" w:cstheme="minorHAnsi"/>
          <w:szCs w:val="24"/>
        </w:rPr>
        <w:t>roup</w:t>
      </w:r>
      <w:r w:rsidR="007D4783">
        <w:rPr>
          <w:rFonts w:asciiTheme="minorHAnsi" w:hAnsiTheme="minorHAnsi" w:cstheme="minorHAnsi"/>
          <w:szCs w:val="24"/>
        </w:rPr>
        <w:t xml:space="preserve"> </w:t>
      </w:r>
      <w:r w:rsidRPr="007519BF">
        <w:rPr>
          <w:rFonts w:asciiTheme="minorHAnsi" w:hAnsiTheme="minorHAnsi" w:cstheme="minorHAnsi"/>
          <w:szCs w:val="24"/>
        </w:rPr>
        <w:t>submission</w:t>
      </w:r>
    </w:p>
    <w:p w14:paraId="1C562554"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1599BA52" w14:textId="51518802" w:rsidR="001541F6" w:rsidRDefault="0010048C" w:rsidP="001541F6">
      <w:pPr>
        <w:pStyle w:val="ListParagraph"/>
        <w:numPr>
          <w:ilvl w:val="0"/>
          <w:numId w:val="59"/>
        </w:numPr>
        <w:autoSpaceDE w:val="0"/>
        <w:autoSpaceDN w:val="0"/>
        <w:adjustRightInd w:val="0"/>
        <w:jc w:val="both"/>
        <w:rPr>
          <w:rFonts w:asciiTheme="minorHAnsi" w:hAnsiTheme="minorHAnsi" w:cstheme="minorHAnsi"/>
          <w:szCs w:val="24"/>
        </w:rPr>
      </w:pPr>
      <w:r w:rsidRPr="00BA100A">
        <w:rPr>
          <w:rFonts w:asciiTheme="minorHAnsi" w:hAnsiTheme="minorHAnsi" w:cstheme="minorHAnsi"/>
          <w:szCs w:val="24"/>
        </w:rPr>
        <w:t xml:space="preserve">System Proposal </w:t>
      </w:r>
      <w:r w:rsidR="001541F6">
        <w:rPr>
          <w:rFonts w:asciiTheme="minorHAnsi" w:hAnsiTheme="minorHAnsi" w:cstheme="minorHAnsi"/>
          <w:szCs w:val="24"/>
        </w:rPr>
        <w:t xml:space="preserve">on </w:t>
      </w:r>
      <w:r w:rsidR="008409FC">
        <w:rPr>
          <w:rFonts w:asciiTheme="minorHAnsi" w:hAnsiTheme="minorHAnsi" w:cstheme="minorHAnsi"/>
          <w:szCs w:val="24"/>
        </w:rPr>
        <w:t xml:space="preserve">or before 11.55 pm, </w:t>
      </w:r>
      <w:ins w:id="47" w:author="Pramudya Thilakaratne [2]" w:date="2021-10-30T06:30:00Z">
        <w:r w:rsidR="00873686">
          <w:rPr>
            <w:rFonts w:asciiTheme="minorHAnsi" w:hAnsiTheme="minorHAnsi" w:cstheme="minorHAnsi"/>
            <w:szCs w:val="24"/>
            <w:highlight w:val="yellow"/>
          </w:rPr>
          <w:t>1</w:t>
        </w:r>
        <w:r w:rsidR="00873686" w:rsidRPr="00873686">
          <w:rPr>
            <w:rFonts w:asciiTheme="minorHAnsi" w:hAnsiTheme="minorHAnsi" w:cstheme="minorHAnsi"/>
            <w:szCs w:val="24"/>
            <w:highlight w:val="yellow"/>
            <w:vertAlign w:val="superscript"/>
            <w:rPrChange w:id="48" w:author="Pramudya Thilakaratne [2]" w:date="2021-10-30T06:30:00Z">
              <w:rPr>
                <w:rFonts w:asciiTheme="minorHAnsi" w:hAnsiTheme="minorHAnsi" w:cstheme="minorHAnsi"/>
                <w:szCs w:val="24"/>
                <w:highlight w:val="yellow"/>
              </w:rPr>
            </w:rPrChange>
          </w:rPr>
          <w:t>st</w:t>
        </w:r>
        <w:r w:rsidR="00873686">
          <w:rPr>
            <w:rFonts w:asciiTheme="minorHAnsi" w:hAnsiTheme="minorHAnsi" w:cstheme="minorHAnsi"/>
            <w:szCs w:val="24"/>
            <w:highlight w:val="yellow"/>
          </w:rPr>
          <w:t xml:space="preserve"> </w:t>
        </w:r>
      </w:ins>
      <w:del w:id="49" w:author="Pramudya Thilakaratne [2]" w:date="2021-10-30T06:30:00Z">
        <w:r w:rsidR="00C7482A" w:rsidDel="00873686">
          <w:rPr>
            <w:rFonts w:asciiTheme="minorHAnsi" w:hAnsiTheme="minorHAnsi" w:cstheme="minorHAnsi"/>
            <w:szCs w:val="24"/>
            <w:highlight w:val="yellow"/>
          </w:rPr>
          <w:delText>25</w:delText>
        </w:r>
        <w:r w:rsidR="00C7482A" w:rsidRPr="00C7482A" w:rsidDel="00873686">
          <w:rPr>
            <w:rFonts w:asciiTheme="minorHAnsi" w:hAnsiTheme="minorHAnsi" w:cstheme="minorHAnsi"/>
            <w:szCs w:val="24"/>
            <w:highlight w:val="yellow"/>
            <w:vertAlign w:val="superscript"/>
          </w:rPr>
          <w:delText>th</w:delText>
        </w:r>
        <w:r w:rsidR="00C7482A" w:rsidDel="00873686">
          <w:rPr>
            <w:rFonts w:asciiTheme="minorHAnsi" w:hAnsiTheme="minorHAnsi" w:cstheme="minorHAnsi"/>
            <w:szCs w:val="24"/>
            <w:highlight w:val="yellow"/>
          </w:rPr>
          <w:delText xml:space="preserve"> February</w:delText>
        </w:r>
      </w:del>
      <w:ins w:id="50" w:author="Pramudya Thilakaratne [2]" w:date="2021-10-30T06:30:00Z">
        <w:r w:rsidR="00873686">
          <w:rPr>
            <w:rFonts w:asciiTheme="minorHAnsi" w:hAnsiTheme="minorHAnsi" w:cstheme="minorHAnsi"/>
            <w:szCs w:val="24"/>
            <w:highlight w:val="yellow"/>
          </w:rPr>
          <w:t>December</w:t>
        </w:r>
      </w:ins>
      <w:r w:rsidR="00C7482A">
        <w:rPr>
          <w:rFonts w:asciiTheme="minorHAnsi" w:hAnsiTheme="minorHAnsi" w:cstheme="minorHAnsi"/>
          <w:szCs w:val="24"/>
          <w:highlight w:val="yellow"/>
        </w:rPr>
        <w:t xml:space="preserve"> 202</w:t>
      </w:r>
      <w:ins w:id="51" w:author="Pramudya Thilakaratne [2]" w:date="2021-10-30T06:30:00Z">
        <w:r w:rsidR="00873686">
          <w:rPr>
            <w:rFonts w:asciiTheme="minorHAnsi" w:hAnsiTheme="minorHAnsi" w:cstheme="minorHAnsi"/>
            <w:szCs w:val="24"/>
            <w:highlight w:val="yellow"/>
          </w:rPr>
          <w:t>1</w:t>
        </w:r>
      </w:ins>
      <w:del w:id="52" w:author="Pramudya Thilakaratne [2]" w:date="2021-10-30T06:30:00Z">
        <w:r w:rsidR="00C7482A" w:rsidDel="00873686">
          <w:rPr>
            <w:rFonts w:asciiTheme="minorHAnsi" w:hAnsiTheme="minorHAnsi" w:cstheme="minorHAnsi"/>
            <w:szCs w:val="24"/>
            <w:highlight w:val="yellow"/>
          </w:rPr>
          <w:delText>0</w:delText>
        </w:r>
      </w:del>
      <w:r w:rsidR="008409FC">
        <w:rPr>
          <w:rFonts w:asciiTheme="minorHAnsi" w:hAnsiTheme="minorHAnsi" w:cstheme="minorHAnsi"/>
          <w:szCs w:val="24"/>
        </w:rPr>
        <w:t xml:space="preserve"> </w:t>
      </w:r>
      <w:r w:rsidR="00500606" w:rsidRPr="00BA100A">
        <w:rPr>
          <w:rFonts w:asciiTheme="minorHAnsi" w:hAnsiTheme="minorHAnsi" w:cstheme="minorHAnsi"/>
          <w:szCs w:val="24"/>
        </w:rPr>
        <w:t>(Moodle e-submission through Plymouth Digital Learning Environment (DLE))</w:t>
      </w:r>
    </w:p>
    <w:p w14:paraId="1CDBD6EC" w14:textId="3373115C" w:rsidR="00C7482A" w:rsidRPr="007519BF" w:rsidRDefault="00C7482A" w:rsidP="00C7482A">
      <w:pPr>
        <w:pStyle w:val="ListParagraph"/>
        <w:autoSpaceDE w:val="0"/>
        <w:autoSpaceDN w:val="0"/>
        <w:adjustRightInd w:val="0"/>
        <w:jc w:val="both"/>
        <w:rPr>
          <w:rFonts w:asciiTheme="minorHAnsi" w:hAnsiTheme="minorHAnsi" w:cstheme="minorHAnsi"/>
          <w:szCs w:val="24"/>
        </w:rPr>
      </w:pPr>
      <w:r>
        <w:rPr>
          <w:rFonts w:asciiTheme="minorHAnsi" w:hAnsiTheme="minorHAnsi" w:cstheme="minorHAnsi"/>
          <w:szCs w:val="24"/>
        </w:rPr>
        <w:t xml:space="preserve">Note: Bring a hard copy to </w:t>
      </w:r>
      <w:ins w:id="53" w:author="Pramudya Thilakaratne [2]" w:date="2021-10-30T06:30:00Z">
        <w:r w:rsidR="00873686">
          <w:rPr>
            <w:rFonts w:asciiTheme="minorHAnsi" w:hAnsiTheme="minorHAnsi" w:cstheme="minorHAnsi"/>
            <w:szCs w:val="24"/>
          </w:rPr>
          <w:t>4</w:t>
        </w:r>
      </w:ins>
      <w:del w:id="54" w:author="Pramudya Thilakaratne [2]" w:date="2021-10-30T06:30:00Z">
        <w:r w:rsidDel="00873686">
          <w:rPr>
            <w:rFonts w:asciiTheme="minorHAnsi" w:hAnsiTheme="minorHAnsi" w:cstheme="minorHAnsi"/>
            <w:szCs w:val="24"/>
          </w:rPr>
          <w:delText>26</w:delText>
        </w:r>
      </w:del>
      <w:r w:rsidRPr="00C7482A">
        <w:rPr>
          <w:rFonts w:asciiTheme="minorHAnsi" w:hAnsiTheme="minorHAnsi" w:cstheme="minorHAnsi"/>
          <w:szCs w:val="24"/>
          <w:vertAlign w:val="superscript"/>
        </w:rPr>
        <w:t>th</w:t>
      </w:r>
      <w:r>
        <w:rPr>
          <w:rFonts w:asciiTheme="minorHAnsi" w:hAnsiTheme="minorHAnsi" w:cstheme="minorHAnsi"/>
          <w:szCs w:val="24"/>
        </w:rPr>
        <w:t xml:space="preserve"> </w:t>
      </w:r>
      <w:del w:id="55" w:author="Pramudya Thilakaratne [2]" w:date="2021-10-30T06:31:00Z">
        <w:r w:rsidDel="00873686">
          <w:rPr>
            <w:rFonts w:asciiTheme="minorHAnsi" w:hAnsiTheme="minorHAnsi" w:cstheme="minorHAnsi"/>
            <w:szCs w:val="24"/>
          </w:rPr>
          <w:delText xml:space="preserve">February </w:delText>
        </w:r>
      </w:del>
      <w:ins w:id="56" w:author="Pramudya Thilakaratne [2]" w:date="2021-10-30T06:31:00Z">
        <w:r w:rsidR="00873686">
          <w:rPr>
            <w:rFonts w:asciiTheme="minorHAnsi" w:hAnsiTheme="minorHAnsi" w:cstheme="minorHAnsi"/>
            <w:szCs w:val="24"/>
          </w:rPr>
          <w:t xml:space="preserve">December 2021 </w:t>
        </w:r>
      </w:ins>
      <w:r>
        <w:rPr>
          <w:rFonts w:asciiTheme="minorHAnsi" w:hAnsiTheme="minorHAnsi" w:cstheme="minorHAnsi"/>
          <w:szCs w:val="24"/>
        </w:rPr>
        <w:t xml:space="preserve">lecture </w:t>
      </w:r>
    </w:p>
    <w:p w14:paraId="743B4E2A" w14:textId="77777777" w:rsidR="00500606" w:rsidRPr="00BA100A" w:rsidRDefault="00500606" w:rsidP="00BA100A">
      <w:pPr>
        <w:pStyle w:val="ListParagraph"/>
        <w:jc w:val="both"/>
        <w:rPr>
          <w:rFonts w:asciiTheme="minorHAnsi" w:hAnsiTheme="minorHAnsi" w:cstheme="minorHAnsi"/>
          <w:szCs w:val="24"/>
        </w:rPr>
      </w:pPr>
    </w:p>
    <w:p w14:paraId="0A7A1282" w14:textId="74D3F4D9" w:rsidR="00C44A01" w:rsidRPr="00C44A01" w:rsidRDefault="00C44A01" w:rsidP="00C44A01">
      <w:pPr>
        <w:pStyle w:val="ListParagraph"/>
        <w:numPr>
          <w:ilvl w:val="0"/>
          <w:numId w:val="59"/>
        </w:numPr>
        <w:autoSpaceDE w:val="0"/>
        <w:autoSpaceDN w:val="0"/>
        <w:adjustRightInd w:val="0"/>
        <w:jc w:val="both"/>
        <w:rPr>
          <w:rFonts w:asciiTheme="minorHAnsi" w:hAnsiTheme="minorHAnsi" w:cstheme="minorHAnsi"/>
          <w:szCs w:val="24"/>
        </w:rPr>
      </w:pPr>
      <w:r>
        <w:rPr>
          <w:rFonts w:asciiTheme="minorHAnsi" w:hAnsiTheme="minorHAnsi" w:cstheme="minorHAnsi"/>
          <w:szCs w:val="24"/>
        </w:rPr>
        <w:t xml:space="preserve">Completed system </w:t>
      </w:r>
      <w:del w:id="57" w:author="Pramudya Thilakaratne [2]" w:date="2021-10-30T06:31:00Z">
        <w:r w:rsidRPr="00BA100A" w:rsidDel="00873686">
          <w:rPr>
            <w:rFonts w:asciiTheme="minorHAnsi" w:hAnsiTheme="minorHAnsi" w:cstheme="minorHAnsi"/>
            <w:szCs w:val="24"/>
            <w:highlight w:val="yellow"/>
          </w:rPr>
          <w:delText>&lt;Date to be decided&gt;</w:delText>
        </w:r>
      </w:del>
      <w:ins w:id="58" w:author="Pramudya Thilakaratne [2]" w:date="2021-10-30T06:31:00Z">
        <w:r w:rsidR="00873686">
          <w:rPr>
            <w:rFonts w:asciiTheme="minorHAnsi" w:hAnsiTheme="minorHAnsi" w:cstheme="minorHAnsi"/>
            <w:szCs w:val="24"/>
          </w:rPr>
          <w:t>1</w:t>
        </w:r>
        <w:r w:rsidR="00873686" w:rsidRPr="00873686">
          <w:rPr>
            <w:rFonts w:asciiTheme="minorHAnsi" w:hAnsiTheme="minorHAnsi" w:cstheme="minorHAnsi"/>
            <w:szCs w:val="24"/>
            <w:vertAlign w:val="superscript"/>
            <w:rPrChange w:id="59" w:author="Pramudya Thilakaratne [2]" w:date="2021-10-30T06:31:00Z">
              <w:rPr>
                <w:rFonts w:asciiTheme="minorHAnsi" w:hAnsiTheme="minorHAnsi" w:cstheme="minorHAnsi"/>
                <w:szCs w:val="24"/>
              </w:rPr>
            </w:rPrChange>
          </w:rPr>
          <w:t>st</w:t>
        </w:r>
        <w:r w:rsidR="00873686">
          <w:rPr>
            <w:rFonts w:asciiTheme="minorHAnsi" w:hAnsiTheme="minorHAnsi" w:cstheme="minorHAnsi"/>
            <w:szCs w:val="24"/>
          </w:rPr>
          <w:t xml:space="preserve"> April 2022</w:t>
        </w:r>
      </w:ins>
      <w:r>
        <w:rPr>
          <w:rFonts w:asciiTheme="minorHAnsi" w:hAnsiTheme="minorHAnsi" w:cstheme="minorHAnsi"/>
          <w:szCs w:val="24"/>
        </w:rPr>
        <w:t xml:space="preserve"> (</w:t>
      </w:r>
      <w:r w:rsidRPr="00BA100A">
        <w:rPr>
          <w:rFonts w:asciiTheme="minorHAnsi" w:hAnsiTheme="minorHAnsi" w:cstheme="minorHAnsi"/>
          <w:szCs w:val="24"/>
        </w:rPr>
        <w:t>Moodle e-submission through Plymouth Digital Learning Environment (DLE))</w:t>
      </w:r>
    </w:p>
    <w:p w14:paraId="0824C332" w14:textId="77777777" w:rsidR="00C44A01" w:rsidRPr="00C44A01" w:rsidRDefault="00C44A01" w:rsidP="00C44A01">
      <w:pPr>
        <w:pStyle w:val="ListParagraph"/>
        <w:rPr>
          <w:rFonts w:asciiTheme="minorHAnsi" w:hAnsiTheme="minorHAnsi" w:cstheme="minorHAnsi"/>
          <w:szCs w:val="24"/>
        </w:rPr>
      </w:pPr>
    </w:p>
    <w:p w14:paraId="482156C8" w14:textId="64AB6324" w:rsidR="0010048C" w:rsidRPr="00BA100A" w:rsidRDefault="0010048C" w:rsidP="00BA100A">
      <w:pPr>
        <w:pStyle w:val="ListParagraph"/>
        <w:numPr>
          <w:ilvl w:val="0"/>
          <w:numId w:val="59"/>
        </w:numPr>
        <w:autoSpaceDE w:val="0"/>
        <w:autoSpaceDN w:val="0"/>
        <w:adjustRightInd w:val="0"/>
        <w:jc w:val="both"/>
        <w:rPr>
          <w:rFonts w:asciiTheme="minorHAnsi" w:hAnsiTheme="minorHAnsi" w:cstheme="minorHAnsi"/>
          <w:szCs w:val="24"/>
        </w:rPr>
      </w:pPr>
      <w:r w:rsidRPr="00BA100A">
        <w:rPr>
          <w:rFonts w:asciiTheme="minorHAnsi" w:hAnsiTheme="minorHAnsi" w:cstheme="minorHAnsi"/>
          <w:szCs w:val="24"/>
        </w:rPr>
        <w:t xml:space="preserve">Group Report </w:t>
      </w:r>
      <w:del w:id="60" w:author="Pramudya Thilakaratne [2]" w:date="2021-10-30T06:31:00Z">
        <w:r w:rsidR="005248A8" w:rsidRPr="00BA100A" w:rsidDel="00873686">
          <w:rPr>
            <w:rFonts w:asciiTheme="minorHAnsi" w:hAnsiTheme="minorHAnsi" w:cstheme="minorHAnsi"/>
            <w:szCs w:val="24"/>
            <w:highlight w:val="yellow"/>
          </w:rPr>
          <w:delText>&lt;Date to be decided&gt;</w:delText>
        </w:r>
      </w:del>
      <w:ins w:id="61" w:author="Pramudya Thilakaratne [2]" w:date="2021-10-30T06:31:00Z">
        <w:r w:rsidR="00873686">
          <w:rPr>
            <w:rFonts w:asciiTheme="minorHAnsi" w:hAnsiTheme="minorHAnsi" w:cstheme="minorHAnsi"/>
            <w:szCs w:val="24"/>
          </w:rPr>
          <w:t>1</w:t>
        </w:r>
        <w:r w:rsidR="00873686" w:rsidRPr="00873686">
          <w:rPr>
            <w:rFonts w:asciiTheme="minorHAnsi" w:hAnsiTheme="minorHAnsi" w:cstheme="minorHAnsi"/>
            <w:szCs w:val="24"/>
            <w:vertAlign w:val="superscript"/>
            <w:rPrChange w:id="62" w:author="Pramudya Thilakaratne [2]" w:date="2021-10-30T06:31:00Z">
              <w:rPr>
                <w:rFonts w:asciiTheme="minorHAnsi" w:hAnsiTheme="minorHAnsi" w:cstheme="minorHAnsi"/>
                <w:szCs w:val="24"/>
              </w:rPr>
            </w:rPrChange>
          </w:rPr>
          <w:t>st</w:t>
        </w:r>
        <w:r w:rsidR="00873686">
          <w:rPr>
            <w:rFonts w:asciiTheme="minorHAnsi" w:hAnsiTheme="minorHAnsi" w:cstheme="minorHAnsi"/>
            <w:szCs w:val="24"/>
          </w:rPr>
          <w:t xml:space="preserve"> April 2022</w:t>
        </w:r>
      </w:ins>
      <w:r w:rsidRPr="00BA100A">
        <w:rPr>
          <w:rFonts w:asciiTheme="minorHAnsi" w:hAnsiTheme="minorHAnsi" w:cstheme="minorHAnsi"/>
          <w:szCs w:val="24"/>
        </w:rPr>
        <w:t xml:space="preserve"> </w:t>
      </w:r>
      <w:r w:rsidR="00500606" w:rsidRPr="00BA100A">
        <w:rPr>
          <w:rFonts w:asciiTheme="minorHAnsi" w:hAnsiTheme="minorHAnsi" w:cstheme="minorHAnsi"/>
          <w:szCs w:val="24"/>
        </w:rPr>
        <w:t>(Hard copy via Faculty office &amp; Moodle e-submission through Plymouth Digital Learning Environment (DLE))</w:t>
      </w:r>
    </w:p>
    <w:p w14:paraId="48CCD44A" w14:textId="77777777" w:rsidR="00500606" w:rsidRPr="00BA100A" w:rsidRDefault="00500606" w:rsidP="00BA100A">
      <w:pPr>
        <w:autoSpaceDE w:val="0"/>
        <w:autoSpaceDN w:val="0"/>
        <w:adjustRightInd w:val="0"/>
        <w:jc w:val="both"/>
        <w:rPr>
          <w:rFonts w:asciiTheme="minorHAnsi" w:hAnsiTheme="minorHAnsi" w:cstheme="minorHAnsi"/>
          <w:szCs w:val="24"/>
        </w:rPr>
      </w:pPr>
    </w:p>
    <w:p w14:paraId="4537C4C9" w14:textId="79E86A92" w:rsidR="0010048C" w:rsidRPr="00BA100A" w:rsidRDefault="0010048C" w:rsidP="00BA100A">
      <w:pPr>
        <w:pStyle w:val="ListParagraph"/>
        <w:numPr>
          <w:ilvl w:val="0"/>
          <w:numId w:val="59"/>
        </w:numPr>
        <w:autoSpaceDE w:val="0"/>
        <w:autoSpaceDN w:val="0"/>
        <w:adjustRightInd w:val="0"/>
        <w:jc w:val="both"/>
        <w:rPr>
          <w:rFonts w:asciiTheme="minorHAnsi" w:hAnsiTheme="minorHAnsi" w:cstheme="minorHAnsi"/>
          <w:szCs w:val="24"/>
        </w:rPr>
      </w:pPr>
      <w:r w:rsidRPr="00BA100A">
        <w:rPr>
          <w:rFonts w:asciiTheme="minorHAnsi" w:hAnsiTheme="minorHAnsi" w:cstheme="minorHAnsi"/>
          <w:szCs w:val="24"/>
        </w:rPr>
        <w:t xml:space="preserve">Group demonstrations </w:t>
      </w:r>
      <w:del w:id="63" w:author="Pramudya Thilakaratne [2]" w:date="2021-10-30T06:31:00Z">
        <w:r w:rsidR="005248A8" w:rsidRPr="00BA100A" w:rsidDel="00873686">
          <w:rPr>
            <w:rFonts w:asciiTheme="minorHAnsi" w:hAnsiTheme="minorHAnsi" w:cstheme="minorHAnsi"/>
            <w:szCs w:val="24"/>
            <w:highlight w:val="yellow"/>
          </w:rPr>
          <w:delText>&lt;Dates to be decided&gt;</w:delText>
        </w:r>
      </w:del>
      <w:ins w:id="64" w:author="Pramudya Thilakaratne [2]" w:date="2021-10-30T06:31:00Z">
        <w:r w:rsidR="00873686">
          <w:rPr>
            <w:rFonts w:asciiTheme="minorHAnsi" w:hAnsiTheme="minorHAnsi" w:cstheme="minorHAnsi"/>
            <w:szCs w:val="24"/>
          </w:rPr>
          <w:t>22</w:t>
        </w:r>
        <w:r w:rsidR="00873686" w:rsidRPr="00873686">
          <w:rPr>
            <w:rFonts w:asciiTheme="minorHAnsi" w:hAnsiTheme="minorHAnsi" w:cstheme="minorHAnsi"/>
            <w:szCs w:val="24"/>
            <w:vertAlign w:val="superscript"/>
            <w:rPrChange w:id="65" w:author="Pramudya Thilakaratne [2]" w:date="2021-10-30T06:31:00Z">
              <w:rPr>
                <w:rFonts w:asciiTheme="minorHAnsi" w:hAnsiTheme="minorHAnsi" w:cstheme="minorHAnsi"/>
                <w:szCs w:val="24"/>
              </w:rPr>
            </w:rPrChange>
          </w:rPr>
          <w:t>nd</w:t>
        </w:r>
        <w:r w:rsidR="00873686">
          <w:rPr>
            <w:rFonts w:asciiTheme="minorHAnsi" w:hAnsiTheme="minorHAnsi" w:cstheme="minorHAnsi"/>
            <w:szCs w:val="24"/>
          </w:rPr>
          <w:t xml:space="preserve"> April 2022 onwards</w:t>
        </w:r>
      </w:ins>
    </w:p>
    <w:p w14:paraId="078539E6"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23CAE12A" w14:textId="77777777" w:rsidR="007D4783" w:rsidRPr="00AE2300" w:rsidRDefault="007D4783" w:rsidP="007D4783">
      <w:pPr>
        <w:jc w:val="both"/>
        <w:rPr>
          <w:rFonts w:asciiTheme="minorHAnsi" w:hAnsiTheme="minorHAnsi" w:cstheme="minorHAnsi"/>
          <w:b/>
          <w:szCs w:val="24"/>
        </w:rPr>
      </w:pPr>
      <w:r>
        <w:rPr>
          <w:rFonts w:asciiTheme="minorHAnsi" w:hAnsiTheme="minorHAnsi" w:cstheme="minorHAnsi"/>
          <w:b/>
          <w:szCs w:val="24"/>
        </w:rPr>
        <w:t>Late s</w:t>
      </w:r>
      <w:r w:rsidRPr="00AE2300">
        <w:rPr>
          <w:rFonts w:asciiTheme="minorHAnsi" w:hAnsiTheme="minorHAnsi" w:cstheme="minorHAnsi"/>
          <w:b/>
          <w:szCs w:val="24"/>
        </w:rPr>
        <w:t>ubmission</w:t>
      </w:r>
    </w:p>
    <w:p w14:paraId="392CC015" w14:textId="77777777" w:rsidR="007D4783" w:rsidRPr="00AE2300" w:rsidRDefault="007D4783" w:rsidP="007D4783">
      <w:pPr>
        <w:autoSpaceDE w:val="0"/>
        <w:autoSpaceDN w:val="0"/>
        <w:adjustRightInd w:val="0"/>
        <w:jc w:val="both"/>
        <w:rPr>
          <w:rFonts w:asciiTheme="minorHAnsi" w:hAnsiTheme="minorHAnsi" w:cstheme="minorHAnsi"/>
          <w:szCs w:val="24"/>
        </w:rPr>
      </w:pPr>
    </w:p>
    <w:p w14:paraId="04D1A579" w14:textId="77777777" w:rsidR="007D4783" w:rsidRPr="003D6DD9" w:rsidRDefault="007D4783" w:rsidP="007D4783">
      <w:pPr>
        <w:jc w:val="both"/>
        <w:rPr>
          <w:rFonts w:cs="Arial"/>
          <w:szCs w:val="24"/>
        </w:rPr>
      </w:pPr>
      <w:r w:rsidRPr="003D6DD9">
        <w:rPr>
          <w:rFonts w:cs="Arial"/>
          <w:szCs w:val="24"/>
        </w:rPr>
        <w:t xml:space="preserve">Please note that work submitted late without valid extenuating circumstances will be penalized. Work submitted within 24 hours after the deadline will receive a mark, but it will be capped at the normal pass mark for that module. Work submitted more than 24 hours after the official deadline will receive an automatic mark of zero. </w:t>
      </w:r>
    </w:p>
    <w:p w14:paraId="00075626" w14:textId="77777777" w:rsidR="007D4783" w:rsidRPr="00BA100A" w:rsidRDefault="007D4783" w:rsidP="00BA100A">
      <w:pPr>
        <w:jc w:val="both"/>
        <w:rPr>
          <w:rFonts w:asciiTheme="minorHAnsi" w:hAnsiTheme="minorHAnsi" w:cstheme="minorHAnsi"/>
          <w:b/>
          <w:szCs w:val="24"/>
        </w:rPr>
      </w:pPr>
    </w:p>
    <w:p w14:paraId="62ADC49B" w14:textId="77777777" w:rsidR="0010048C" w:rsidRPr="00BA100A" w:rsidRDefault="0010048C" w:rsidP="007D4783">
      <w:pPr>
        <w:jc w:val="both"/>
        <w:outlineLvl w:val="0"/>
        <w:rPr>
          <w:rFonts w:asciiTheme="minorHAnsi" w:hAnsiTheme="minorHAnsi" w:cstheme="minorHAnsi"/>
          <w:b/>
          <w:szCs w:val="24"/>
        </w:rPr>
      </w:pPr>
      <w:r w:rsidRPr="00BA100A">
        <w:rPr>
          <w:rFonts w:asciiTheme="minorHAnsi" w:hAnsiTheme="minorHAnsi" w:cstheme="minorHAnsi"/>
          <w:b/>
          <w:szCs w:val="24"/>
        </w:rPr>
        <w:t xml:space="preserve">Demonstration </w:t>
      </w:r>
    </w:p>
    <w:p w14:paraId="1A964A14" w14:textId="77777777" w:rsidR="00636EB0" w:rsidRPr="00BA100A" w:rsidRDefault="00636EB0" w:rsidP="00BA100A">
      <w:pPr>
        <w:jc w:val="both"/>
        <w:rPr>
          <w:rFonts w:asciiTheme="minorHAnsi" w:hAnsiTheme="minorHAnsi" w:cstheme="minorHAnsi"/>
          <w:b/>
          <w:szCs w:val="24"/>
        </w:rPr>
      </w:pPr>
    </w:p>
    <w:p w14:paraId="3F5C4813" w14:textId="77777777" w:rsidR="0010048C" w:rsidRDefault="0010048C" w:rsidP="00BA100A">
      <w:pPr>
        <w:autoSpaceDE w:val="0"/>
        <w:autoSpaceDN w:val="0"/>
        <w:adjustRightInd w:val="0"/>
        <w:jc w:val="both"/>
        <w:rPr>
          <w:rFonts w:asciiTheme="minorHAnsi" w:hAnsiTheme="minorHAnsi" w:cstheme="minorHAnsi"/>
          <w:szCs w:val="24"/>
        </w:rPr>
      </w:pPr>
      <w:r w:rsidRPr="00BA100A">
        <w:rPr>
          <w:rFonts w:asciiTheme="minorHAnsi" w:hAnsiTheme="minorHAnsi" w:cstheme="minorHAnsi"/>
          <w:szCs w:val="24"/>
        </w:rPr>
        <w:t xml:space="preserve">The main evaluation criterion of the assignment is a group demonstration of your distributed system developed providing evidence that it meets the requirements specified, along with a viva. The students are expected to prepare a presentation to describe the system, the architecture of the system, the technologies used, problems faced and how the problems were overcome. All group members are expected to be present at the demonstration and explain the contribution towards the project. It is also </w:t>
      </w:r>
      <w:r w:rsidRPr="00BA100A">
        <w:rPr>
          <w:rFonts w:asciiTheme="minorHAnsi" w:hAnsiTheme="minorHAnsi" w:cstheme="minorHAnsi"/>
          <w:szCs w:val="24"/>
        </w:rPr>
        <w:lastRenderedPageBreak/>
        <w:t xml:space="preserve">essential that your group should be available for questions and your system should be available for use so that other students are able to evaluate it during the same session as the demos. Although the normal result of this assessment is a common group grade it is possible that individual marks may be modiﬁed based on the knowledge displayed of the system. </w:t>
      </w:r>
    </w:p>
    <w:p w14:paraId="5A8E1AAE" w14:textId="77777777" w:rsidR="00674D95" w:rsidRDefault="00674D95" w:rsidP="00BA100A">
      <w:pPr>
        <w:autoSpaceDE w:val="0"/>
        <w:autoSpaceDN w:val="0"/>
        <w:adjustRightInd w:val="0"/>
        <w:jc w:val="both"/>
        <w:rPr>
          <w:rFonts w:asciiTheme="minorHAnsi" w:hAnsiTheme="minorHAnsi" w:cstheme="minorHAnsi"/>
          <w:szCs w:val="24"/>
        </w:rPr>
      </w:pPr>
    </w:p>
    <w:p w14:paraId="18A26B57" w14:textId="77777777" w:rsidR="00674D95" w:rsidRDefault="00674D95" w:rsidP="00BA100A">
      <w:pPr>
        <w:autoSpaceDE w:val="0"/>
        <w:autoSpaceDN w:val="0"/>
        <w:adjustRightInd w:val="0"/>
        <w:jc w:val="both"/>
        <w:rPr>
          <w:rFonts w:asciiTheme="minorHAnsi" w:hAnsiTheme="minorHAnsi" w:cstheme="minorHAnsi"/>
          <w:szCs w:val="24"/>
        </w:rPr>
      </w:pPr>
    </w:p>
    <w:p w14:paraId="29FCB230" w14:textId="77777777" w:rsidR="00674D95" w:rsidRPr="00BA100A" w:rsidRDefault="00674D95" w:rsidP="00BA100A">
      <w:pPr>
        <w:autoSpaceDE w:val="0"/>
        <w:autoSpaceDN w:val="0"/>
        <w:adjustRightInd w:val="0"/>
        <w:jc w:val="both"/>
        <w:rPr>
          <w:rFonts w:asciiTheme="minorHAnsi" w:hAnsiTheme="minorHAnsi" w:cstheme="minorHAnsi"/>
          <w:szCs w:val="24"/>
        </w:rPr>
      </w:pPr>
    </w:p>
    <w:p w14:paraId="5245CB9B" w14:textId="77777777" w:rsidR="0010048C" w:rsidRPr="00BA100A" w:rsidRDefault="0010048C" w:rsidP="00BA100A">
      <w:pPr>
        <w:autoSpaceDE w:val="0"/>
        <w:autoSpaceDN w:val="0"/>
        <w:adjustRightInd w:val="0"/>
        <w:jc w:val="both"/>
        <w:rPr>
          <w:rFonts w:asciiTheme="minorHAnsi" w:hAnsiTheme="minorHAnsi" w:cstheme="minorHAnsi"/>
          <w:szCs w:val="24"/>
        </w:rPr>
      </w:pPr>
    </w:p>
    <w:p w14:paraId="3C7590C5" w14:textId="77777777" w:rsidR="00AD40A4" w:rsidRDefault="00AD40A4" w:rsidP="007D4783">
      <w:pPr>
        <w:pStyle w:val="NormalWeb"/>
        <w:outlineLvl w:val="0"/>
        <w:rPr>
          <w:rFonts w:asciiTheme="minorHAnsi" w:hAnsiTheme="minorHAnsi" w:cstheme="minorHAnsi"/>
          <w:b/>
          <w:color w:val="000000"/>
        </w:rPr>
      </w:pPr>
      <w:r w:rsidRPr="007519BF">
        <w:rPr>
          <w:rFonts w:asciiTheme="minorHAnsi" w:hAnsiTheme="minorHAnsi" w:cstheme="minorHAnsi"/>
          <w:b/>
          <w:color w:val="000000"/>
        </w:rPr>
        <w:t>Marking Criteria:</w:t>
      </w:r>
      <w:r w:rsidRPr="007519BF">
        <w:rPr>
          <w:rFonts w:asciiTheme="minorHAnsi" w:hAnsiTheme="minorHAnsi" w:cstheme="minorHAnsi"/>
          <w:b/>
          <w:color w:val="000000"/>
        </w:rPr>
        <w:tab/>
      </w:r>
    </w:p>
    <w:p w14:paraId="3D4BD471" w14:textId="77777777" w:rsidR="000A0F34" w:rsidRDefault="000A0F34" w:rsidP="00AD40A4">
      <w:pPr>
        <w:pStyle w:val="NormalWeb"/>
        <w:rPr>
          <w:rFonts w:asciiTheme="minorHAnsi" w:hAnsiTheme="minorHAnsi" w:cstheme="minorHAnsi"/>
          <w:b/>
          <w:color w:val="000000"/>
        </w:rPr>
      </w:pPr>
    </w:p>
    <w:p w14:paraId="25DE399C" w14:textId="27842826" w:rsidR="000A0F34" w:rsidRDefault="000A0F34" w:rsidP="000A0F34">
      <w:pPr>
        <w:spacing w:line="360" w:lineRule="auto"/>
        <w:jc w:val="both"/>
        <w:rPr>
          <w:rFonts w:asciiTheme="minorHAnsi" w:hAnsiTheme="minorHAnsi" w:cstheme="minorHAnsi"/>
          <w:szCs w:val="24"/>
        </w:rPr>
      </w:pPr>
      <w:r w:rsidRPr="00AE2300">
        <w:rPr>
          <w:rFonts w:asciiTheme="minorHAnsi" w:hAnsiTheme="minorHAnsi" w:cstheme="minorHAnsi"/>
          <w:szCs w:val="24"/>
        </w:rPr>
        <w:t xml:space="preserve">This assignment carries 40% of the total marks available for the whole module. The breakdown of </w:t>
      </w:r>
      <w:r>
        <w:rPr>
          <w:rFonts w:asciiTheme="minorHAnsi" w:hAnsiTheme="minorHAnsi" w:cstheme="minorHAnsi"/>
          <w:szCs w:val="24"/>
        </w:rPr>
        <w:t>marks and basis of assessment are</w:t>
      </w:r>
      <w:r w:rsidRPr="00AE2300">
        <w:rPr>
          <w:rFonts w:asciiTheme="minorHAnsi" w:hAnsiTheme="minorHAnsi" w:cstheme="minorHAnsi"/>
          <w:szCs w:val="24"/>
        </w:rPr>
        <w:t xml:space="preserve"> as follows:</w:t>
      </w:r>
    </w:p>
    <w:p w14:paraId="053F993B" w14:textId="77777777" w:rsidR="00AD40A4" w:rsidRPr="007519BF" w:rsidRDefault="00AD40A4" w:rsidP="00AD40A4">
      <w:pPr>
        <w:pStyle w:val="NormalWeb"/>
        <w:numPr>
          <w:ilvl w:val="0"/>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Project Proposal 10%</w:t>
      </w:r>
    </w:p>
    <w:p w14:paraId="73E620BB"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requirements are precisely formulated and the overall architecture is clearly described 4%</w:t>
      </w:r>
    </w:p>
    <w:p w14:paraId="5E829DE4" w14:textId="77777777" w:rsidR="00AD40A4" w:rsidRPr="007519BF" w:rsidRDefault="00AD40A4" w:rsidP="00AD40A4">
      <w:pPr>
        <w:pStyle w:val="NormalWeb"/>
        <w:numPr>
          <w:ilvl w:val="1"/>
          <w:numId w:val="60"/>
        </w:numPr>
        <w:spacing w:before="100" w:beforeAutospacing="1"/>
        <w:rPr>
          <w:rFonts w:asciiTheme="minorHAnsi" w:hAnsiTheme="minorHAnsi" w:cstheme="minorHAnsi"/>
          <w:color w:val="000000"/>
        </w:rPr>
      </w:pPr>
      <w:r w:rsidRPr="007519BF">
        <w:rPr>
          <w:rFonts w:asciiTheme="minorHAnsi" w:hAnsiTheme="minorHAnsi" w:cstheme="minorHAnsi"/>
          <w:color w:val="000000"/>
        </w:rPr>
        <w:t>The scope of the system is enough and sufficiently described 4%</w:t>
      </w:r>
    </w:p>
    <w:p w14:paraId="53F02CB0"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proposed system has a commercial value 2%</w:t>
      </w:r>
    </w:p>
    <w:p w14:paraId="3FEF3541" w14:textId="77777777" w:rsidR="00AD40A4" w:rsidRPr="007519BF" w:rsidRDefault="00AD40A4" w:rsidP="00AD40A4">
      <w:pPr>
        <w:pStyle w:val="NormalWeb"/>
        <w:ind w:left="1440"/>
        <w:rPr>
          <w:rFonts w:asciiTheme="minorHAnsi" w:hAnsiTheme="minorHAnsi" w:cstheme="minorHAnsi"/>
          <w:color w:val="000000"/>
        </w:rPr>
      </w:pPr>
    </w:p>
    <w:p w14:paraId="56DAC5DE" w14:textId="77777777" w:rsidR="00AD40A4" w:rsidRPr="007519BF" w:rsidRDefault="00AD40A4" w:rsidP="00AD40A4">
      <w:pPr>
        <w:pStyle w:val="NormalWeb"/>
        <w:numPr>
          <w:ilvl w:val="0"/>
          <w:numId w:val="60"/>
        </w:numPr>
        <w:spacing w:after="100" w:afterAutospacing="1"/>
        <w:rPr>
          <w:rFonts w:asciiTheme="minorHAnsi" w:hAnsiTheme="minorHAnsi" w:cstheme="minorHAnsi"/>
          <w:color w:val="000000"/>
        </w:rPr>
      </w:pPr>
      <w:r w:rsidRPr="007519BF">
        <w:rPr>
          <w:rFonts w:asciiTheme="minorHAnsi" w:hAnsiTheme="minorHAnsi" w:cstheme="minorHAnsi"/>
          <w:color w:val="000000"/>
        </w:rPr>
        <w:t>Distributed System product:  50%</w:t>
      </w:r>
    </w:p>
    <w:p w14:paraId="21E5CBE3"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System work well without any breaks during the demonstration 10%</w:t>
      </w:r>
    </w:p>
    <w:p w14:paraId="07CB8F12"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Heterogeneity is managed and demonstrated 5%</w:t>
      </w:r>
    </w:p>
    <w:p w14:paraId="273C6395"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system is sufficiently implemented to meet the quality objectives as appeared in the initial requirements 5%</w:t>
      </w:r>
    </w:p>
    <w:p w14:paraId="52C50DE4"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Choosing of the middleware is sufficiently justified 5%</w:t>
      </w:r>
    </w:p>
    <w:p w14:paraId="6CB2B798"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system is responsive and tolerated to system failures 5%</w:t>
      </w:r>
    </w:p>
    <w:p w14:paraId="1F3A4545" w14:textId="77777777" w:rsidR="00AD40A4"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Usage of existing APIs, components, templates 5%</w:t>
      </w:r>
    </w:p>
    <w:p w14:paraId="381AD439" w14:textId="77777777" w:rsidR="00AD40A4" w:rsidRPr="007519BF" w:rsidRDefault="00AD40A4" w:rsidP="007519BF">
      <w:pPr>
        <w:pStyle w:val="NormalWeb"/>
        <w:spacing w:before="100" w:beforeAutospacing="1" w:after="100" w:afterAutospacing="1"/>
        <w:ind w:left="1440"/>
        <w:rPr>
          <w:rFonts w:asciiTheme="minorHAnsi" w:hAnsiTheme="minorHAnsi" w:cstheme="minorHAnsi"/>
          <w:color w:val="000000"/>
        </w:rPr>
      </w:pPr>
    </w:p>
    <w:p w14:paraId="66A70762" w14:textId="77777777" w:rsidR="00AD40A4" w:rsidRPr="007519BF" w:rsidRDefault="00AD40A4" w:rsidP="00AD40A4">
      <w:pPr>
        <w:pStyle w:val="NormalWeb"/>
        <w:numPr>
          <w:ilvl w:val="0"/>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Presentation and demonstration: 20%</w:t>
      </w:r>
    </w:p>
    <w:p w14:paraId="30D3394E"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Degree to which the demonstration was convincing and quality of discussion 5%</w:t>
      </w:r>
    </w:p>
    <w:p w14:paraId="324A4518"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understanding of the whole group about the system 5%</w:t>
      </w:r>
    </w:p>
    <w:p w14:paraId="664988CD"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Each individual sufficiently displayed the understanding about the system 10% (Individual mark) </w:t>
      </w:r>
    </w:p>
    <w:p w14:paraId="2E120D92" w14:textId="77777777" w:rsidR="00AD40A4" w:rsidRPr="007519BF" w:rsidRDefault="00AD40A4" w:rsidP="00AD40A4">
      <w:pPr>
        <w:pStyle w:val="NormalWeb"/>
        <w:ind w:left="1440"/>
        <w:rPr>
          <w:rFonts w:asciiTheme="minorHAnsi" w:hAnsiTheme="minorHAnsi" w:cstheme="minorHAnsi"/>
          <w:color w:val="000000"/>
        </w:rPr>
      </w:pPr>
    </w:p>
    <w:p w14:paraId="059F5F80" w14:textId="77777777" w:rsidR="00AD40A4" w:rsidRPr="007519BF" w:rsidRDefault="00AD40A4" w:rsidP="00AD40A4">
      <w:pPr>
        <w:pStyle w:val="NormalWeb"/>
        <w:numPr>
          <w:ilvl w:val="0"/>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Group Report: 20%</w:t>
      </w:r>
    </w:p>
    <w:p w14:paraId="4E1F7396"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Requirements and the system scope are clearly described using appropriate models where necessary 3%</w:t>
      </w:r>
    </w:p>
    <w:p w14:paraId="27A22347"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selection of the middleware is justified adequately 3%</w:t>
      </w:r>
    </w:p>
    <w:p w14:paraId="12300FD8"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declaration of the APIs, templates,  components, technologies used 3%</w:t>
      </w:r>
    </w:p>
    <w:p w14:paraId="58DC9C05"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report described the individual effort of each member clearly and separately 3%</w:t>
      </w:r>
    </w:p>
    <w:p w14:paraId="225A61C1"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lastRenderedPageBreak/>
        <w:t>The report describes the issues faced during the implementation of the system and the approach adopted to resolve them 4%</w:t>
      </w:r>
    </w:p>
    <w:p w14:paraId="0064FF36"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Proper referencing of the report and are the relationships between the contents of the cited sources and the contents of the report are appropriate 2%</w:t>
      </w:r>
    </w:p>
    <w:p w14:paraId="3D9F62C7" w14:textId="77777777" w:rsidR="00AD40A4" w:rsidRPr="007519BF" w:rsidRDefault="00AD40A4" w:rsidP="00AD40A4">
      <w:pPr>
        <w:pStyle w:val="NormalWeb"/>
        <w:numPr>
          <w:ilvl w:val="1"/>
          <w:numId w:val="60"/>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report is structured and presented properly and there is a summary and a set of conclusions, based upon the contents of the report 2%</w:t>
      </w:r>
    </w:p>
    <w:p w14:paraId="269D53EC" w14:textId="77777777" w:rsidR="00AD40A4" w:rsidRPr="007519BF" w:rsidRDefault="00AD40A4" w:rsidP="00AD40A4">
      <w:pPr>
        <w:pStyle w:val="NormalWeb"/>
        <w:rPr>
          <w:rFonts w:asciiTheme="minorHAnsi" w:hAnsiTheme="minorHAnsi" w:cstheme="minorHAnsi"/>
          <w:color w:val="000000"/>
        </w:rPr>
      </w:pPr>
    </w:p>
    <w:p w14:paraId="7CA94E9C" w14:textId="77777777" w:rsidR="00AD40A4" w:rsidRPr="007519BF" w:rsidRDefault="00AD40A4" w:rsidP="007D4783">
      <w:pPr>
        <w:pStyle w:val="NormalWeb"/>
        <w:outlineLvl w:val="0"/>
        <w:rPr>
          <w:rFonts w:asciiTheme="minorHAnsi" w:hAnsiTheme="minorHAnsi" w:cstheme="minorHAnsi"/>
          <w:b/>
          <w:color w:val="000000"/>
        </w:rPr>
      </w:pPr>
      <w:r w:rsidRPr="007519BF">
        <w:rPr>
          <w:rFonts w:asciiTheme="minorHAnsi" w:hAnsiTheme="minorHAnsi" w:cstheme="minorHAnsi"/>
          <w:b/>
          <w:color w:val="000000"/>
        </w:rPr>
        <w:t>Threshold Criteria:</w:t>
      </w:r>
    </w:p>
    <w:p w14:paraId="784C6B77" w14:textId="77777777" w:rsidR="00AD40A4" w:rsidRDefault="00AD40A4" w:rsidP="00AD40A4">
      <w:pPr>
        <w:pStyle w:val="NormalWeb"/>
        <w:rPr>
          <w:rFonts w:asciiTheme="minorHAnsi" w:hAnsiTheme="minorHAnsi" w:cstheme="minorHAnsi"/>
          <w:color w:val="000000"/>
        </w:rPr>
      </w:pPr>
    </w:p>
    <w:p w14:paraId="0639BAA0" w14:textId="77777777" w:rsidR="00AD40A4" w:rsidRDefault="00AD40A4" w:rsidP="00AD40A4">
      <w:pPr>
        <w:pStyle w:val="NormalWeb"/>
        <w:rPr>
          <w:rFonts w:asciiTheme="minorHAnsi" w:hAnsiTheme="minorHAnsi" w:cstheme="minorHAnsi"/>
          <w:color w:val="000000"/>
        </w:rPr>
      </w:pPr>
      <w:r w:rsidRPr="007519BF">
        <w:rPr>
          <w:rFonts w:asciiTheme="minorHAnsi" w:hAnsiTheme="minorHAnsi" w:cstheme="minorHAnsi"/>
          <w:color w:val="000000"/>
        </w:rPr>
        <w:t xml:space="preserve">- &gt;40% - 50%: </w:t>
      </w:r>
    </w:p>
    <w:p w14:paraId="7363D72E" w14:textId="77777777" w:rsidR="00AD40A4" w:rsidRPr="007519BF" w:rsidRDefault="00AD40A4" w:rsidP="00AD40A4">
      <w:pPr>
        <w:pStyle w:val="NormalWeb"/>
        <w:rPr>
          <w:rFonts w:asciiTheme="minorHAnsi" w:hAnsiTheme="minorHAnsi" w:cstheme="minorHAnsi"/>
          <w:color w:val="000000"/>
        </w:rPr>
      </w:pPr>
    </w:p>
    <w:p w14:paraId="6FB93AA7" w14:textId="77777777" w:rsidR="00AD40A4" w:rsidRPr="007519BF" w:rsidRDefault="00AD40A4" w:rsidP="007519BF">
      <w:pPr>
        <w:pStyle w:val="NormalWeb"/>
        <w:numPr>
          <w:ilvl w:val="0"/>
          <w:numId w:val="62"/>
        </w:numPr>
        <w:rPr>
          <w:rFonts w:asciiTheme="minorHAnsi" w:hAnsiTheme="minorHAnsi" w:cstheme="minorHAnsi"/>
          <w:color w:val="000000"/>
        </w:rPr>
      </w:pPr>
      <w:r w:rsidRPr="007519BF">
        <w:rPr>
          <w:rFonts w:asciiTheme="minorHAnsi" w:hAnsiTheme="minorHAnsi" w:cstheme="minorHAnsi"/>
          <w:color w:val="000000"/>
        </w:rPr>
        <w:t xml:space="preserve">Demonstrate satisfactory level understanding of the system at the proposal level in terms of scope, requirements and overall technical architecture </w:t>
      </w:r>
    </w:p>
    <w:p w14:paraId="300C1127" w14:textId="77777777" w:rsidR="00AD40A4" w:rsidRPr="007519BF" w:rsidRDefault="00AD40A4" w:rsidP="007519BF">
      <w:pPr>
        <w:pStyle w:val="NormalWeb"/>
        <w:numPr>
          <w:ilvl w:val="0"/>
          <w:numId w:val="62"/>
        </w:numPr>
        <w:rPr>
          <w:rFonts w:asciiTheme="minorHAnsi" w:hAnsiTheme="minorHAnsi" w:cstheme="minorHAnsi"/>
          <w:color w:val="000000"/>
        </w:rPr>
      </w:pPr>
      <w:r w:rsidRPr="007519BF">
        <w:rPr>
          <w:rFonts w:asciiTheme="minorHAnsi" w:hAnsiTheme="minorHAnsi" w:cstheme="minorHAnsi"/>
          <w:color w:val="000000"/>
        </w:rPr>
        <w:t xml:space="preserve">Sufficient implementation of the system according to the initial agreed scope and the requirements with proper selection of the middleware, using existing APIs. Satisfactory level demonstration of the system.  </w:t>
      </w:r>
    </w:p>
    <w:p w14:paraId="59FAE201" w14:textId="77777777" w:rsidR="00AD40A4" w:rsidRPr="007519BF" w:rsidRDefault="00AD40A4" w:rsidP="007519BF">
      <w:pPr>
        <w:pStyle w:val="NormalWeb"/>
        <w:numPr>
          <w:ilvl w:val="0"/>
          <w:numId w:val="62"/>
        </w:numPr>
        <w:rPr>
          <w:rFonts w:asciiTheme="minorHAnsi" w:hAnsiTheme="minorHAnsi" w:cstheme="minorHAnsi"/>
          <w:color w:val="000000"/>
        </w:rPr>
      </w:pPr>
      <w:r w:rsidRPr="007519BF">
        <w:rPr>
          <w:rFonts w:asciiTheme="minorHAnsi" w:hAnsiTheme="minorHAnsi" w:cstheme="minorHAnsi"/>
          <w:color w:val="000000"/>
        </w:rPr>
        <w:t>Demonstration of the satisfactory level understanding of all individuals in the team regarding the system and its implementation</w:t>
      </w:r>
    </w:p>
    <w:p w14:paraId="2221E09E" w14:textId="38E760E8" w:rsidR="00AD40A4" w:rsidRDefault="00F54B82" w:rsidP="007519BF">
      <w:pPr>
        <w:pStyle w:val="NormalWeb"/>
        <w:numPr>
          <w:ilvl w:val="0"/>
          <w:numId w:val="62"/>
        </w:numPr>
        <w:rPr>
          <w:rFonts w:asciiTheme="minorHAnsi" w:hAnsiTheme="minorHAnsi" w:cstheme="minorHAnsi"/>
          <w:color w:val="000000"/>
        </w:rPr>
      </w:pPr>
      <w:r w:rsidRPr="00F54B82">
        <w:rPr>
          <w:rFonts w:asciiTheme="minorHAnsi" w:hAnsiTheme="minorHAnsi" w:cstheme="minorHAnsi"/>
          <w:color w:val="000000"/>
        </w:rPr>
        <w:t>The repor</w:t>
      </w:r>
      <w:r w:rsidR="00AD40A4" w:rsidRPr="007519BF">
        <w:rPr>
          <w:rFonts w:asciiTheme="minorHAnsi" w:hAnsiTheme="minorHAnsi" w:cstheme="minorHAnsi"/>
          <w:color w:val="000000"/>
        </w:rPr>
        <w:t xml:space="preserve">t should include </w:t>
      </w:r>
    </w:p>
    <w:p w14:paraId="1AB00589" w14:textId="77777777" w:rsidR="00AD40A4" w:rsidRDefault="00AD40A4" w:rsidP="007519BF">
      <w:pPr>
        <w:pStyle w:val="NormalWeb"/>
        <w:numPr>
          <w:ilvl w:val="1"/>
          <w:numId w:val="62"/>
        </w:numPr>
        <w:rPr>
          <w:rFonts w:asciiTheme="minorHAnsi" w:hAnsiTheme="minorHAnsi" w:cstheme="minorHAnsi"/>
          <w:color w:val="000000"/>
        </w:rPr>
      </w:pPr>
      <w:r w:rsidRPr="007519BF">
        <w:rPr>
          <w:rFonts w:asciiTheme="minorHAnsi" w:hAnsiTheme="minorHAnsi" w:cstheme="minorHAnsi"/>
          <w:color w:val="000000"/>
        </w:rPr>
        <w:t xml:space="preserve">Sufficient description of the requirements, scope and a satisfactory technical architecture diagram. </w:t>
      </w:r>
    </w:p>
    <w:p w14:paraId="0426245C" w14:textId="77777777" w:rsidR="00AD40A4" w:rsidRDefault="00AD40A4" w:rsidP="007519BF">
      <w:pPr>
        <w:pStyle w:val="NormalWeb"/>
        <w:numPr>
          <w:ilvl w:val="1"/>
          <w:numId w:val="62"/>
        </w:numPr>
        <w:rPr>
          <w:rFonts w:asciiTheme="minorHAnsi" w:hAnsiTheme="minorHAnsi" w:cstheme="minorHAnsi"/>
          <w:color w:val="000000"/>
        </w:rPr>
      </w:pPr>
      <w:r w:rsidRPr="007519BF">
        <w:rPr>
          <w:rFonts w:asciiTheme="minorHAnsi" w:hAnsiTheme="minorHAnsi" w:cstheme="minorHAnsi"/>
          <w:color w:val="000000"/>
        </w:rPr>
        <w:t>A sufficient justification of the middleware, APIs and technologies used</w:t>
      </w:r>
    </w:p>
    <w:p w14:paraId="11C666FD" w14:textId="77777777" w:rsidR="00AD40A4" w:rsidRDefault="00AD40A4" w:rsidP="007519BF">
      <w:pPr>
        <w:pStyle w:val="NormalWeb"/>
        <w:numPr>
          <w:ilvl w:val="1"/>
          <w:numId w:val="62"/>
        </w:numPr>
        <w:rPr>
          <w:rFonts w:asciiTheme="minorHAnsi" w:hAnsiTheme="minorHAnsi" w:cstheme="minorHAnsi"/>
          <w:color w:val="000000"/>
        </w:rPr>
      </w:pPr>
      <w:r w:rsidRPr="007519BF">
        <w:rPr>
          <w:rFonts w:asciiTheme="minorHAnsi" w:hAnsiTheme="minorHAnsi" w:cstheme="minorHAnsi"/>
          <w:color w:val="000000"/>
        </w:rPr>
        <w:t xml:space="preserve">The description of the issues faced during the implementation </w:t>
      </w:r>
    </w:p>
    <w:p w14:paraId="2033EFA3" w14:textId="582F71E7" w:rsidR="00F54B82" w:rsidRDefault="00AD40A4" w:rsidP="007519BF">
      <w:pPr>
        <w:pStyle w:val="NormalWeb"/>
        <w:numPr>
          <w:ilvl w:val="1"/>
          <w:numId w:val="62"/>
        </w:numPr>
        <w:rPr>
          <w:rFonts w:asciiTheme="minorHAnsi" w:hAnsiTheme="minorHAnsi" w:cstheme="minorHAnsi"/>
          <w:color w:val="000000"/>
        </w:rPr>
      </w:pPr>
      <w:r w:rsidRPr="007519BF">
        <w:rPr>
          <w:rFonts w:asciiTheme="minorHAnsi" w:hAnsiTheme="minorHAnsi" w:cstheme="minorHAnsi"/>
          <w:color w:val="000000"/>
        </w:rPr>
        <w:t xml:space="preserve">With a proper structure, presentation and appropriate referencing </w:t>
      </w:r>
    </w:p>
    <w:p w14:paraId="4CE77400" w14:textId="77777777" w:rsidR="00F54B82" w:rsidRDefault="00F54B82" w:rsidP="007519BF">
      <w:pPr>
        <w:pStyle w:val="NormalWeb"/>
        <w:rPr>
          <w:rFonts w:asciiTheme="minorHAnsi" w:hAnsiTheme="minorHAnsi" w:cstheme="minorHAnsi"/>
          <w:color w:val="000000"/>
        </w:rPr>
      </w:pPr>
    </w:p>
    <w:p w14:paraId="6C361CA0" w14:textId="699EAAD7" w:rsidR="00F54B82" w:rsidRDefault="00F54B82" w:rsidP="00F54B82">
      <w:pPr>
        <w:pStyle w:val="NormalWeb"/>
        <w:rPr>
          <w:rFonts w:asciiTheme="minorHAnsi" w:hAnsiTheme="minorHAnsi" w:cstheme="minorHAnsi"/>
          <w:color w:val="000000"/>
        </w:rPr>
      </w:pPr>
      <w:r w:rsidRPr="00EA3A55">
        <w:rPr>
          <w:rFonts w:asciiTheme="minorHAnsi" w:hAnsiTheme="minorHAnsi" w:cstheme="minorHAnsi"/>
          <w:color w:val="000000"/>
        </w:rPr>
        <w:t>-</w:t>
      </w:r>
      <w:r>
        <w:rPr>
          <w:rFonts w:asciiTheme="minorHAnsi" w:hAnsiTheme="minorHAnsi" w:cstheme="minorHAnsi"/>
          <w:color w:val="000000"/>
        </w:rPr>
        <w:t xml:space="preserve"> &gt;50% - 6</w:t>
      </w:r>
      <w:r w:rsidRPr="00EA3A55">
        <w:rPr>
          <w:rFonts w:asciiTheme="minorHAnsi" w:hAnsiTheme="minorHAnsi" w:cstheme="minorHAnsi"/>
          <w:color w:val="000000"/>
        </w:rPr>
        <w:t>0%</w:t>
      </w:r>
    </w:p>
    <w:p w14:paraId="72F5086E" w14:textId="77777777" w:rsidR="00F54B82" w:rsidRPr="00EA3A55" w:rsidRDefault="00F54B82" w:rsidP="00F54B82">
      <w:pPr>
        <w:pStyle w:val="NormalWeb"/>
        <w:rPr>
          <w:rFonts w:asciiTheme="minorHAnsi" w:hAnsiTheme="minorHAnsi" w:cstheme="minorHAnsi"/>
          <w:color w:val="000000"/>
        </w:rPr>
      </w:pPr>
      <w:r w:rsidRPr="00EA3A55">
        <w:rPr>
          <w:rFonts w:asciiTheme="minorHAnsi" w:hAnsiTheme="minorHAnsi" w:cstheme="minorHAnsi"/>
          <w:color w:val="000000"/>
        </w:rPr>
        <w:t xml:space="preserve">: </w:t>
      </w:r>
    </w:p>
    <w:p w14:paraId="3D5149CA" w14:textId="5A1DABD7" w:rsidR="00F54B82" w:rsidRPr="00EA3A55" w:rsidRDefault="00F54B82" w:rsidP="00F54B82">
      <w:pPr>
        <w:pStyle w:val="NormalWeb"/>
        <w:numPr>
          <w:ilvl w:val="0"/>
          <w:numId w:val="63"/>
        </w:numPr>
        <w:rPr>
          <w:rFonts w:asciiTheme="minorHAnsi" w:hAnsiTheme="minorHAnsi" w:cstheme="minorHAnsi"/>
          <w:color w:val="000000"/>
        </w:rPr>
      </w:pPr>
      <w:r w:rsidRPr="00EA3A55">
        <w:rPr>
          <w:rFonts w:asciiTheme="minorHAnsi" w:hAnsiTheme="minorHAnsi" w:cstheme="minorHAnsi"/>
          <w:color w:val="000000"/>
        </w:rPr>
        <w:t xml:space="preserve">Demonstrate </w:t>
      </w:r>
      <w:r>
        <w:rPr>
          <w:rFonts w:asciiTheme="minorHAnsi" w:hAnsiTheme="minorHAnsi" w:cstheme="minorHAnsi"/>
          <w:color w:val="000000"/>
        </w:rPr>
        <w:t>a</w:t>
      </w:r>
      <w:r w:rsidRPr="00EA3A55">
        <w:rPr>
          <w:rFonts w:asciiTheme="minorHAnsi" w:hAnsiTheme="minorHAnsi" w:cstheme="minorHAnsi"/>
          <w:color w:val="000000"/>
        </w:rPr>
        <w:t xml:space="preserve">dequate understanding of the system at the proposal level in terms of scope, requirements and overall technical architecture </w:t>
      </w:r>
    </w:p>
    <w:p w14:paraId="72889E86" w14:textId="404C18E7" w:rsidR="00F54B82" w:rsidRPr="00EA3A55" w:rsidRDefault="00A135D1" w:rsidP="00F54B82">
      <w:pPr>
        <w:pStyle w:val="NormalWeb"/>
        <w:numPr>
          <w:ilvl w:val="0"/>
          <w:numId w:val="63"/>
        </w:numPr>
        <w:rPr>
          <w:rFonts w:asciiTheme="minorHAnsi" w:hAnsiTheme="minorHAnsi" w:cstheme="minorHAnsi"/>
          <w:color w:val="000000"/>
        </w:rPr>
      </w:pPr>
      <w:r>
        <w:rPr>
          <w:rFonts w:asciiTheme="minorHAnsi" w:hAnsiTheme="minorHAnsi" w:cstheme="minorHAnsi"/>
          <w:color w:val="000000"/>
        </w:rPr>
        <w:t>Sufficient</w:t>
      </w:r>
      <w:r w:rsidR="00F54B82" w:rsidRPr="00EA3A55">
        <w:rPr>
          <w:rFonts w:asciiTheme="minorHAnsi" w:hAnsiTheme="minorHAnsi" w:cstheme="minorHAnsi"/>
          <w:color w:val="000000"/>
        </w:rPr>
        <w:t xml:space="preserve"> implementation of the system according to the initial agreed scope and the requirements with proper selection of the middleware, using existing APIs. Successful demonstration of the system </w:t>
      </w:r>
    </w:p>
    <w:p w14:paraId="7E367A34" w14:textId="63FD0BC9" w:rsidR="00F54B82" w:rsidRPr="00EA3A55" w:rsidRDefault="00A135D1" w:rsidP="00F54B82">
      <w:pPr>
        <w:pStyle w:val="NormalWeb"/>
        <w:numPr>
          <w:ilvl w:val="0"/>
          <w:numId w:val="63"/>
        </w:numPr>
        <w:rPr>
          <w:rFonts w:asciiTheme="minorHAnsi" w:hAnsiTheme="minorHAnsi" w:cstheme="minorHAnsi"/>
          <w:color w:val="000000"/>
        </w:rPr>
      </w:pPr>
      <w:r>
        <w:rPr>
          <w:rFonts w:asciiTheme="minorHAnsi" w:hAnsiTheme="minorHAnsi" w:cstheme="minorHAnsi"/>
          <w:color w:val="000000"/>
        </w:rPr>
        <w:t xml:space="preserve">Satisfactory level discussion </w:t>
      </w:r>
      <w:r w:rsidR="00F54B82">
        <w:rPr>
          <w:rFonts w:asciiTheme="minorHAnsi" w:hAnsiTheme="minorHAnsi" w:cstheme="minorHAnsi"/>
          <w:color w:val="000000"/>
        </w:rPr>
        <w:t xml:space="preserve">during the presentation. Demonstration of </w:t>
      </w:r>
      <w:r w:rsidR="00F54B82" w:rsidRPr="00EA3A55">
        <w:rPr>
          <w:rFonts w:asciiTheme="minorHAnsi" w:hAnsiTheme="minorHAnsi" w:cstheme="minorHAnsi"/>
          <w:color w:val="000000"/>
        </w:rPr>
        <w:t xml:space="preserve">adequate understanding of all individuals in the teams regarding the system </w:t>
      </w:r>
    </w:p>
    <w:p w14:paraId="0AFB2317" w14:textId="77777777" w:rsidR="00F54B82" w:rsidRPr="00EA3A55" w:rsidRDefault="00F54B82" w:rsidP="00F54B82">
      <w:pPr>
        <w:pStyle w:val="NormalWeb"/>
        <w:numPr>
          <w:ilvl w:val="0"/>
          <w:numId w:val="63"/>
        </w:numPr>
        <w:rPr>
          <w:rFonts w:asciiTheme="minorHAnsi" w:hAnsiTheme="minorHAnsi" w:cstheme="minorHAnsi"/>
          <w:color w:val="000000"/>
        </w:rPr>
      </w:pPr>
      <w:r w:rsidRPr="00EA3A55">
        <w:rPr>
          <w:rFonts w:asciiTheme="minorHAnsi" w:hAnsiTheme="minorHAnsi" w:cstheme="minorHAnsi"/>
          <w:color w:val="000000"/>
        </w:rPr>
        <w:t xml:space="preserve">The repost should include </w:t>
      </w:r>
    </w:p>
    <w:p w14:paraId="5F7DE91E" w14:textId="53E900AC" w:rsidR="00F54B82" w:rsidRPr="00EA3A55" w:rsidRDefault="00A135D1" w:rsidP="00F54B82">
      <w:pPr>
        <w:pStyle w:val="NormalWeb"/>
        <w:numPr>
          <w:ilvl w:val="1"/>
          <w:numId w:val="63"/>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Sufficient</w:t>
      </w:r>
      <w:r w:rsidR="00F54B82" w:rsidRPr="00EA3A55">
        <w:rPr>
          <w:rFonts w:asciiTheme="minorHAnsi" w:hAnsiTheme="minorHAnsi" w:cstheme="minorHAnsi"/>
          <w:color w:val="000000"/>
        </w:rPr>
        <w:t xml:space="preserve"> description of the requirements, scope and complete technical architecture diagram. </w:t>
      </w:r>
    </w:p>
    <w:p w14:paraId="7C6513D7" w14:textId="2D3011C2" w:rsidR="00F54B82" w:rsidRPr="00EA3A55" w:rsidRDefault="00F54B82" w:rsidP="00F54B82">
      <w:pPr>
        <w:pStyle w:val="NormalWeb"/>
        <w:numPr>
          <w:ilvl w:val="1"/>
          <w:numId w:val="63"/>
        </w:numPr>
        <w:spacing w:before="100" w:beforeAutospacing="1" w:after="100" w:afterAutospacing="1"/>
        <w:rPr>
          <w:rFonts w:asciiTheme="minorHAnsi" w:hAnsiTheme="minorHAnsi" w:cstheme="minorHAnsi"/>
          <w:color w:val="000000"/>
        </w:rPr>
      </w:pPr>
      <w:r w:rsidRPr="00EA3A55">
        <w:rPr>
          <w:rFonts w:asciiTheme="minorHAnsi" w:hAnsiTheme="minorHAnsi" w:cstheme="minorHAnsi"/>
          <w:color w:val="000000"/>
        </w:rPr>
        <w:t xml:space="preserve">A </w:t>
      </w:r>
      <w:r w:rsidR="00A135D1">
        <w:rPr>
          <w:rFonts w:asciiTheme="minorHAnsi" w:hAnsiTheme="minorHAnsi" w:cstheme="minorHAnsi"/>
          <w:color w:val="000000"/>
        </w:rPr>
        <w:t>satisfactory level</w:t>
      </w:r>
      <w:r w:rsidRPr="00EA3A55">
        <w:rPr>
          <w:rFonts w:asciiTheme="minorHAnsi" w:hAnsiTheme="minorHAnsi" w:cstheme="minorHAnsi"/>
          <w:color w:val="000000"/>
        </w:rPr>
        <w:t xml:space="preserve"> justification of the middleware, APIs and technologies used </w:t>
      </w:r>
    </w:p>
    <w:p w14:paraId="4CB7072E" w14:textId="7676FE6F" w:rsidR="00F54B82" w:rsidRPr="00EA3A55" w:rsidRDefault="00F54B82" w:rsidP="00F54B82">
      <w:pPr>
        <w:pStyle w:val="NormalWeb"/>
        <w:numPr>
          <w:ilvl w:val="1"/>
          <w:numId w:val="63"/>
        </w:numPr>
        <w:spacing w:before="100" w:beforeAutospacing="1" w:after="100" w:afterAutospacing="1"/>
        <w:rPr>
          <w:rFonts w:asciiTheme="minorHAnsi" w:hAnsiTheme="minorHAnsi" w:cstheme="minorHAnsi"/>
          <w:color w:val="000000"/>
        </w:rPr>
      </w:pPr>
      <w:r w:rsidRPr="00EA3A55">
        <w:rPr>
          <w:rFonts w:asciiTheme="minorHAnsi" w:hAnsiTheme="minorHAnsi" w:cstheme="minorHAnsi"/>
          <w:color w:val="000000"/>
        </w:rPr>
        <w:t xml:space="preserve">The description of the issues faced during the implementation </w:t>
      </w:r>
      <w:r>
        <w:rPr>
          <w:rFonts w:asciiTheme="minorHAnsi" w:hAnsiTheme="minorHAnsi" w:cstheme="minorHAnsi"/>
          <w:color w:val="000000"/>
        </w:rPr>
        <w:t>and the steps taken to resolve them</w:t>
      </w:r>
    </w:p>
    <w:p w14:paraId="249B5517" w14:textId="77777777" w:rsidR="00F54B82" w:rsidRPr="00EA3A55" w:rsidRDefault="00F54B82" w:rsidP="00F54B82">
      <w:pPr>
        <w:pStyle w:val="NormalWeb"/>
        <w:numPr>
          <w:ilvl w:val="1"/>
          <w:numId w:val="63"/>
        </w:numPr>
        <w:spacing w:before="100" w:beforeAutospacing="1" w:after="100" w:afterAutospacing="1"/>
        <w:rPr>
          <w:rFonts w:asciiTheme="minorHAnsi" w:hAnsiTheme="minorHAnsi" w:cstheme="minorHAnsi"/>
          <w:color w:val="000000"/>
        </w:rPr>
      </w:pPr>
      <w:r w:rsidRPr="00EA3A55">
        <w:rPr>
          <w:rFonts w:asciiTheme="minorHAnsi" w:hAnsiTheme="minorHAnsi" w:cstheme="minorHAnsi"/>
          <w:color w:val="000000"/>
        </w:rPr>
        <w:t xml:space="preserve">With a proper structure, presentation and appropriate referencing </w:t>
      </w:r>
    </w:p>
    <w:p w14:paraId="272C5E9B" w14:textId="77777777" w:rsidR="00F54B82" w:rsidRDefault="00F54B82" w:rsidP="007519BF">
      <w:pPr>
        <w:pStyle w:val="NormalWeb"/>
        <w:rPr>
          <w:rFonts w:asciiTheme="minorHAnsi" w:hAnsiTheme="minorHAnsi" w:cstheme="minorHAnsi"/>
          <w:color w:val="000000"/>
        </w:rPr>
      </w:pPr>
    </w:p>
    <w:p w14:paraId="665A0987" w14:textId="77777777" w:rsidR="00F54B82" w:rsidRPr="00F54B82" w:rsidRDefault="00F54B82" w:rsidP="007519BF">
      <w:pPr>
        <w:pStyle w:val="NormalWeb"/>
        <w:ind w:left="1080"/>
        <w:rPr>
          <w:rFonts w:asciiTheme="minorHAnsi" w:hAnsiTheme="minorHAnsi" w:cstheme="minorHAnsi"/>
          <w:color w:val="000000"/>
        </w:rPr>
      </w:pPr>
    </w:p>
    <w:p w14:paraId="09733489" w14:textId="77777777" w:rsidR="00AD40A4" w:rsidRPr="007519BF" w:rsidRDefault="00AD40A4" w:rsidP="007519BF">
      <w:pPr>
        <w:pStyle w:val="NormalWeb"/>
        <w:ind w:left="1440"/>
        <w:rPr>
          <w:rFonts w:asciiTheme="minorHAnsi" w:hAnsiTheme="minorHAnsi" w:cstheme="minorHAnsi"/>
          <w:color w:val="000000"/>
        </w:rPr>
      </w:pPr>
    </w:p>
    <w:p w14:paraId="23B31D4D" w14:textId="52EB193C" w:rsidR="00AD40A4" w:rsidRDefault="00AD40A4" w:rsidP="00AD40A4">
      <w:pPr>
        <w:pStyle w:val="NormalWeb"/>
        <w:rPr>
          <w:rFonts w:asciiTheme="minorHAnsi" w:hAnsiTheme="minorHAnsi" w:cstheme="minorHAnsi"/>
          <w:color w:val="000000"/>
        </w:rPr>
      </w:pPr>
      <w:r w:rsidRPr="007519BF">
        <w:rPr>
          <w:rFonts w:asciiTheme="minorHAnsi" w:hAnsiTheme="minorHAnsi" w:cstheme="minorHAnsi"/>
          <w:color w:val="000000"/>
        </w:rPr>
        <w:lastRenderedPageBreak/>
        <w:t>-</w:t>
      </w:r>
      <w:r w:rsidR="00F54B82" w:rsidRPr="00F54B82">
        <w:rPr>
          <w:rFonts w:asciiTheme="minorHAnsi" w:hAnsiTheme="minorHAnsi" w:cstheme="minorHAnsi"/>
          <w:color w:val="000000"/>
        </w:rPr>
        <w:t xml:space="preserve"> &gt;6</w:t>
      </w:r>
      <w:r w:rsidRPr="007519BF">
        <w:rPr>
          <w:rFonts w:asciiTheme="minorHAnsi" w:hAnsiTheme="minorHAnsi" w:cstheme="minorHAnsi"/>
          <w:color w:val="000000"/>
        </w:rPr>
        <w:t>0% - 70%</w:t>
      </w:r>
    </w:p>
    <w:p w14:paraId="79CC811E" w14:textId="2977C8EC" w:rsidR="00AD40A4" w:rsidRPr="007519BF" w:rsidRDefault="00AD40A4" w:rsidP="00AD40A4">
      <w:pPr>
        <w:pStyle w:val="NormalWeb"/>
        <w:rPr>
          <w:rFonts w:asciiTheme="minorHAnsi" w:hAnsiTheme="minorHAnsi" w:cstheme="minorHAnsi"/>
          <w:color w:val="000000"/>
        </w:rPr>
      </w:pPr>
      <w:r w:rsidRPr="007519BF">
        <w:rPr>
          <w:rFonts w:asciiTheme="minorHAnsi" w:hAnsiTheme="minorHAnsi" w:cstheme="minorHAnsi"/>
          <w:color w:val="000000"/>
        </w:rPr>
        <w:t xml:space="preserve">: </w:t>
      </w:r>
    </w:p>
    <w:p w14:paraId="358257AE" w14:textId="5B83B50F" w:rsidR="00AD40A4" w:rsidRPr="007519BF" w:rsidRDefault="00AD40A4" w:rsidP="007519BF">
      <w:pPr>
        <w:pStyle w:val="NormalWeb"/>
        <w:numPr>
          <w:ilvl w:val="0"/>
          <w:numId w:val="63"/>
        </w:numPr>
        <w:rPr>
          <w:rFonts w:asciiTheme="minorHAnsi" w:hAnsiTheme="minorHAnsi" w:cstheme="minorHAnsi"/>
          <w:color w:val="000000"/>
        </w:rPr>
      </w:pPr>
      <w:r w:rsidRPr="007519BF">
        <w:rPr>
          <w:rFonts w:asciiTheme="minorHAnsi" w:hAnsiTheme="minorHAnsi" w:cstheme="minorHAnsi"/>
          <w:color w:val="000000"/>
        </w:rPr>
        <w:t xml:space="preserve">Demonstrate </w:t>
      </w:r>
      <w:r w:rsidR="00027BBA">
        <w:rPr>
          <w:rFonts w:asciiTheme="minorHAnsi" w:hAnsiTheme="minorHAnsi" w:cstheme="minorHAnsi"/>
          <w:color w:val="000000"/>
        </w:rPr>
        <w:t>a</w:t>
      </w:r>
      <w:r w:rsidRPr="007519BF">
        <w:rPr>
          <w:rFonts w:asciiTheme="minorHAnsi" w:hAnsiTheme="minorHAnsi" w:cstheme="minorHAnsi"/>
          <w:color w:val="000000"/>
        </w:rPr>
        <w:t xml:space="preserve">dequate understanding of the system at the proposal level in terms of scope, requirements and overall technical architecture and the realization of the commercial value that the system can provide by solving a real world inefficiency </w:t>
      </w:r>
    </w:p>
    <w:p w14:paraId="646A8ABF" w14:textId="77777777" w:rsidR="00AD40A4" w:rsidRPr="007519BF" w:rsidRDefault="00AD40A4" w:rsidP="007519BF">
      <w:pPr>
        <w:pStyle w:val="NormalWeb"/>
        <w:numPr>
          <w:ilvl w:val="0"/>
          <w:numId w:val="63"/>
        </w:numPr>
        <w:rPr>
          <w:rFonts w:asciiTheme="minorHAnsi" w:hAnsiTheme="minorHAnsi" w:cstheme="minorHAnsi"/>
          <w:color w:val="000000"/>
        </w:rPr>
      </w:pPr>
      <w:r w:rsidRPr="007519BF">
        <w:rPr>
          <w:rFonts w:asciiTheme="minorHAnsi" w:hAnsiTheme="minorHAnsi" w:cstheme="minorHAnsi"/>
          <w:color w:val="000000"/>
        </w:rPr>
        <w:t xml:space="preserve">Adequate implementation of the system according to the initial agreed scope and the requirements with proper selection of the middleware, managing heterogeneity using existing APIs. Successful demonstration of the system </w:t>
      </w:r>
    </w:p>
    <w:p w14:paraId="6659A7BD" w14:textId="77777777" w:rsidR="00AD40A4" w:rsidRPr="007519BF" w:rsidRDefault="00AD40A4" w:rsidP="007519BF">
      <w:pPr>
        <w:pStyle w:val="NormalWeb"/>
        <w:numPr>
          <w:ilvl w:val="0"/>
          <w:numId w:val="63"/>
        </w:numPr>
        <w:rPr>
          <w:rFonts w:asciiTheme="minorHAnsi" w:hAnsiTheme="minorHAnsi" w:cstheme="minorHAnsi"/>
          <w:color w:val="000000"/>
        </w:rPr>
      </w:pPr>
      <w:r w:rsidRPr="007519BF">
        <w:rPr>
          <w:rFonts w:asciiTheme="minorHAnsi" w:hAnsiTheme="minorHAnsi" w:cstheme="minorHAnsi"/>
          <w:color w:val="000000"/>
        </w:rPr>
        <w:t xml:space="preserve">Adequate discussion during the presentation. Demonstration of the adequate understanding of all individuals in the teams regarding the system </w:t>
      </w:r>
    </w:p>
    <w:p w14:paraId="1884DC26" w14:textId="77777777" w:rsidR="00AD40A4" w:rsidRPr="007519BF" w:rsidRDefault="00AD40A4" w:rsidP="007519BF">
      <w:pPr>
        <w:pStyle w:val="NormalWeb"/>
        <w:numPr>
          <w:ilvl w:val="0"/>
          <w:numId w:val="63"/>
        </w:numPr>
        <w:rPr>
          <w:rFonts w:asciiTheme="minorHAnsi" w:hAnsiTheme="minorHAnsi" w:cstheme="minorHAnsi"/>
          <w:color w:val="000000"/>
        </w:rPr>
      </w:pPr>
      <w:r w:rsidRPr="007519BF">
        <w:rPr>
          <w:rFonts w:asciiTheme="minorHAnsi" w:hAnsiTheme="minorHAnsi" w:cstheme="minorHAnsi"/>
          <w:color w:val="000000"/>
        </w:rPr>
        <w:t xml:space="preserve">The repost should include </w:t>
      </w:r>
    </w:p>
    <w:p w14:paraId="3BFE5327" w14:textId="77777777" w:rsidR="00AD40A4" w:rsidRPr="007519BF" w:rsidRDefault="00AD40A4" w:rsidP="007519BF">
      <w:pPr>
        <w:pStyle w:val="NormalWeb"/>
        <w:numPr>
          <w:ilvl w:val="1"/>
          <w:numId w:val="63"/>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Appropriate description of the requirements, scope and complete technical architecture diagram. </w:t>
      </w:r>
    </w:p>
    <w:p w14:paraId="26C8E599" w14:textId="77777777" w:rsidR="00AD40A4" w:rsidRPr="007519BF" w:rsidRDefault="00AD40A4" w:rsidP="007519BF">
      <w:pPr>
        <w:pStyle w:val="NormalWeb"/>
        <w:numPr>
          <w:ilvl w:val="1"/>
          <w:numId w:val="63"/>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A clear justification of the middleware, APIs and technologies used </w:t>
      </w:r>
    </w:p>
    <w:p w14:paraId="041CDDAD" w14:textId="35AB856B" w:rsidR="00AD40A4" w:rsidRDefault="00AD40A4" w:rsidP="007519BF">
      <w:pPr>
        <w:pStyle w:val="NormalWeb"/>
        <w:numPr>
          <w:ilvl w:val="1"/>
          <w:numId w:val="63"/>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The description of the issues faced during the implementation </w:t>
      </w:r>
      <w:r w:rsidR="00F54B82">
        <w:rPr>
          <w:rFonts w:asciiTheme="minorHAnsi" w:hAnsiTheme="minorHAnsi" w:cstheme="minorHAnsi"/>
          <w:color w:val="000000"/>
        </w:rPr>
        <w:t xml:space="preserve">and the steps taken to resolve them </w:t>
      </w:r>
    </w:p>
    <w:p w14:paraId="2CCBAC9D" w14:textId="1CA9CC9E" w:rsidR="00A135D1" w:rsidRPr="007519BF" w:rsidRDefault="00A135D1" w:rsidP="007519BF">
      <w:pPr>
        <w:pStyle w:val="NormalWeb"/>
        <w:numPr>
          <w:ilvl w:val="1"/>
          <w:numId w:val="63"/>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 xml:space="preserve">Elaboration of the usefulness in the real world applications </w:t>
      </w:r>
    </w:p>
    <w:p w14:paraId="6270E713" w14:textId="77777777" w:rsidR="00AD40A4" w:rsidRPr="007519BF" w:rsidRDefault="00AD40A4" w:rsidP="007519BF">
      <w:pPr>
        <w:pStyle w:val="NormalWeb"/>
        <w:numPr>
          <w:ilvl w:val="1"/>
          <w:numId w:val="63"/>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With a proper structure, presentation and appropriate referencing </w:t>
      </w:r>
    </w:p>
    <w:p w14:paraId="205DAAB5" w14:textId="77777777" w:rsidR="00AD40A4" w:rsidRPr="007519BF" w:rsidRDefault="00AD40A4" w:rsidP="00AD40A4">
      <w:pPr>
        <w:pStyle w:val="NormalWeb"/>
        <w:rPr>
          <w:rFonts w:asciiTheme="minorHAnsi" w:hAnsiTheme="minorHAnsi" w:cstheme="minorHAnsi"/>
          <w:color w:val="000000"/>
        </w:rPr>
      </w:pPr>
    </w:p>
    <w:p w14:paraId="446A9D52" w14:textId="77777777" w:rsidR="00AD40A4" w:rsidRDefault="00AD40A4" w:rsidP="00AD40A4">
      <w:pPr>
        <w:pStyle w:val="NormalWeb"/>
        <w:rPr>
          <w:rFonts w:asciiTheme="minorHAnsi" w:hAnsiTheme="minorHAnsi" w:cstheme="minorHAnsi"/>
          <w:color w:val="000000"/>
        </w:rPr>
      </w:pPr>
      <w:r w:rsidRPr="007519BF">
        <w:rPr>
          <w:rFonts w:asciiTheme="minorHAnsi" w:hAnsiTheme="minorHAnsi" w:cstheme="minorHAnsi"/>
          <w:color w:val="000000"/>
        </w:rPr>
        <w:t>&gt;70</w:t>
      </w:r>
    </w:p>
    <w:p w14:paraId="28DF36E5" w14:textId="77777777" w:rsidR="00AB6B7B" w:rsidRPr="007519BF" w:rsidRDefault="00AB6B7B" w:rsidP="00AD40A4">
      <w:pPr>
        <w:pStyle w:val="NormalWeb"/>
        <w:rPr>
          <w:rFonts w:asciiTheme="minorHAnsi" w:hAnsiTheme="minorHAnsi" w:cstheme="minorHAnsi"/>
          <w:color w:val="000000"/>
        </w:rPr>
      </w:pPr>
    </w:p>
    <w:p w14:paraId="49223C23" w14:textId="77777777" w:rsidR="00AD40A4" w:rsidRPr="007519BF" w:rsidRDefault="00AD40A4" w:rsidP="007519BF">
      <w:pPr>
        <w:pStyle w:val="NormalWeb"/>
        <w:numPr>
          <w:ilvl w:val="0"/>
          <w:numId w:val="64"/>
        </w:numPr>
        <w:rPr>
          <w:rFonts w:asciiTheme="minorHAnsi" w:hAnsiTheme="minorHAnsi" w:cstheme="minorHAnsi"/>
          <w:color w:val="000000"/>
        </w:rPr>
      </w:pPr>
      <w:r w:rsidRPr="007519BF">
        <w:rPr>
          <w:rFonts w:asciiTheme="minorHAnsi" w:hAnsiTheme="minorHAnsi" w:cstheme="minorHAnsi"/>
          <w:color w:val="000000"/>
        </w:rPr>
        <w:t xml:space="preserve">Demonstrate comprehensive understanding of the system at the proposal level in terms of scope, requirements and overall technical architecture and the realization of the commercial value that the system can provide by solving a real world inefficiency </w:t>
      </w:r>
    </w:p>
    <w:p w14:paraId="4169F364" w14:textId="77777777" w:rsidR="00AD40A4" w:rsidRPr="007519BF" w:rsidRDefault="00AD40A4" w:rsidP="007519BF">
      <w:pPr>
        <w:pStyle w:val="NormalWeb"/>
        <w:numPr>
          <w:ilvl w:val="0"/>
          <w:numId w:val="64"/>
        </w:numPr>
        <w:rPr>
          <w:rFonts w:asciiTheme="minorHAnsi" w:hAnsiTheme="minorHAnsi" w:cstheme="minorHAnsi"/>
          <w:color w:val="000000"/>
        </w:rPr>
      </w:pPr>
      <w:r w:rsidRPr="007519BF">
        <w:rPr>
          <w:rFonts w:asciiTheme="minorHAnsi" w:hAnsiTheme="minorHAnsi" w:cstheme="minorHAnsi"/>
          <w:color w:val="000000"/>
        </w:rPr>
        <w:t xml:space="preserve">Complete implementation of the system according to the initial agreed scope and the requirements with proper selection of the middleware, managing heterogeneity and tolerating system failures using existing APIs. Successful demonstration of the system without any failures  </w:t>
      </w:r>
    </w:p>
    <w:p w14:paraId="18AB13A7" w14:textId="77777777" w:rsidR="00AD40A4" w:rsidRPr="007519BF" w:rsidRDefault="00AD40A4" w:rsidP="007519BF">
      <w:pPr>
        <w:pStyle w:val="NormalWeb"/>
        <w:numPr>
          <w:ilvl w:val="0"/>
          <w:numId w:val="64"/>
        </w:numPr>
        <w:rPr>
          <w:rFonts w:asciiTheme="minorHAnsi" w:hAnsiTheme="minorHAnsi" w:cstheme="minorHAnsi"/>
          <w:color w:val="000000"/>
        </w:rPr>
      </w:pPr>
      <w:r w:rsidRPr="007519BF">
        <w:rPr>
          <w:rFonts w:asciiTheme="minorHAnsi" w:hAnsiTheme="minorHAnsi" w:cstheme="minorHAnsi"/>
          <w:color w:val="000000"/>
        </w:rPr>
        <w:t>Convincing and quality discussion during the presentation. Demonstration of the clear understanding of all individuals in the teams regarding the complete system and its implementation</w:t>
      </w:r>
    </w:p>
    <w:p w14:paraId="761DBCB7" w14:textId="77777777" w:rsidR="00AD40A4" w:rsidRPr="007519BF" w:rsidRDefault="00AD40A4" w:rsidP="007519BF">
      <w:pPr>
        <w:pStyle w:val="NormalWeb"/>
        <w:numPr>
          <w:ilvl w:val="0"/>
          <w:numId w:val="64"/>
        </w:numPr>
        <w:rPr>
          <w:rFonts w:asciiTheme="minorHAnsi" w:hAnsiTheme="minorHAnsi" w:cstheme="minorHAnsi"/>
          <w:color w:val="000000"/>
        </w:rPr>
      </w:pPr>
      <w:r w:rsidRPr="007519BF">
        <w:rPr>
          <w:rFonts w:asciiTheme="minorHAnsi" w:hAnsiTheme="minorHAnsi" w:cstheme="minorHAnsi"/>
          <w:color w:val="000000"/>
        </w:rPr>
        <w:t xml:space="preserve">The repost should include </w:t>
      </w:r>
    </w:p>
    <w:p w14:paraId="6DDDAA85" w14:textId="77777777" w:rsidR="00AD40A4" w:rsidRPr="007519BF" w:rsidRDefault="00AD40A4" w:rsidP="007519BF">
      <w:pPr>
        <w:pStyle w:val="NormalWeb"/>
        <w:numPr>
          <w:ilvl w:val="1"/>
          <w:numId w:val="64"/>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Comprehensive description of the requirements, scope and complete technical architecture diagram. </w:t>
      </w:r>
    </w:p>
    <w:p w14:paraId="6BE39BD6" w14:textId="77777777" w:rsidR="00AD40A4" w:rsidRDefault="00AD40A4" w:rsidP="007519BF">
      <w:pPr>
        <w:pStyle w:val="NormalWeb"/>
        <w:numPr>
          <w:ilvl w:val="1"/>
          <w:numId w:val="64"/>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A clear justification of the middleware, APIs and technologies used </w:t>
      </w:r>
    </w:p>
    <w:p w14:paraId="5AFD8FF9" w14:textId="77777777" w:rsidR="00A135D1" w:rsidRPr="00EA3A55" w:rsidRDefault="00A135D1" w:rsidP="00A135D1">
      <w:pPr>
        <w:pStyle w:val="NormalWeb"/>
        <w:numPr>
          <w:ilvl w:val="1"/>
          <w:numId w:val="64"/>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 xml:space="preserve">Elaboration of the usefulness in the real world applications </w:t>
      </w:r>
    </w:p>
    <w:p w14:paraId="70B49679" w14:textId="77777777" w:rsidR="00A135D1" w:rsidRPr="007519BF" w:rsidRDefault="00A135D1" w:rsidP="007519BF">
      <w:pPr>
        <w:pStyle w:val="NormalWeb"/>
        <w:spacing w:before="100" w:beforeAutospacing="1" w:after="100" w:afterAutospacing="1"/>
        <w:ind w:left="1440"/>
        <w:rPr>
          <w:rFonts w:asciiTheme="minorHAnsi" w:hAnsiTheme="minorHAnsi" w:cstheme="minorHAnsi"/>
          <w:color w:val="000000"/>
        </w:rPr>
      </w:pPr>
    </w:p>
    <w:p w14:paraId="15DE53C3" w14:textId="77777777" w:rsidR="00AD40A4" w:rsidRPr="007519BF" w:rsidRDefault="00AD40A4" w:rsidP="007519BF">
      <w:pPr>
        <w:pStyle w:val="NormalWeb"/>
        <w:numPr>
          <w:ilvl w:val="1"/>
          <w:numId w:val="64"/>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The description of the issues faced during the implementation of the system and the actions taken to overcome </w:t>
      </w:r>
    </w:p>
    <w:p w14:paraId="0D400C6D" w14:textId="77777777" w:rsidR="00AD40A4" w:rsidRPr="007519BF" w:rsidRDefault="00AD40A4" w:rsidP="007519BF">
      <w:pPr>
        <w:pStyle w:val="NormalWeb"/>
        <w:numPr>
          <w:ilvl w:val="1"/>
          <w:numId w:val="64"/>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The future enhancements to the system</w:t>
      </w:r>
    </w:p>
    <w:p w14:paraId="6D2967FE" w14:textId="77777777" w:rsidR="00AD40A4" w:rsidRPr="007519BF" w:rsidRDefault="00AD40A4" w:rsidP="007519BF">
      <w:pPr>
        <w:pStyle w:val="NormalWeb"/>
        <w:numPr>
          <w:ilvl w:val="1"/>
          <w:numId w:val="64"/>
        </w:numPr>
        <w:spacing w:before="100" w:beforeAutospacing="1" w:after="100" w:afterAutospacing="1"/>
        <w:rPr>
          <w:rFonts w:asciiTheme="minorHAnsi" w:hAnsiTheme="minorHAnsi" w:cstheme="minorHAnsi"/>
          <w:color w:val="000000"/>
        </w:rPr>
      </w:pPr>
      <w:r w:rsidRPr="007519BF">
        <w:rPr>
          <w:rFonts w:asciiTheme="minorHAnsi" w:hAnsiTheme="minorHAnsi" w:cstheme="minorHAnsi"/>
          <w:color w:val="000000"/>
        </w:rPr>
        <w:t xml:space="preserve">With a proper structure, presentation and appropriate referencing </w:t>
      </w:r>
    </w:p>
    <w:p w14:paraId="13D0F651" w14:textId="77777777" w:rsidR="00D14F9E" w:rsidRDefault="00D14F9E" w:rsidP="00BA100A">
      <w:pPr>
        <w:spacing w:line="360" w:lineRule="auto"/>
        <w:jc w:val="both"/>
        <w:rPr>
          <w:rFonts w:asciiTheme="minorHAnsi" w:hAnsiTheme="minorHAnsi" w:cstheme="minorHAnsi"/>
          <w:b/>
          <w:bCs/>
          <w:szCs w:val="24"/>
        </w:rPr>
      </w:pPr>
    </w:p>
    <w:p w14:paraId="52864B61" w14:textId="77777777" w:rsidR="00D14F9E" w:rsidRDefault="00D14F9E" w:rsidP="00BA100A">
      <w:pPr>
        <w:spacing w:line="360" w:lineRule="auto"/>
        <w:jc w:val="both"/>
        <w:rPr>
          <w:rFonts w:asciiTheme="minorHAnsi" w:hAnsiTheme="minorHAnsi" w:cstheme="minorHAnsi"/>
          <w:b/>
          <w:bCs/>
          <w:szCs w:val="24"/>
        </w:rPr>
      </w:pPr>
    </w:p>
    <w:p w14:paraId="7EA1F052" w14:textId="77777777" w:rsidR="000F50C1" w:rsidRDefault="000F50C1" w:rsidP="005A2281">
      <w:pPr>
        <w:autoSpaceDE w:val="0"/>
        <w:autoSpaceDN w:val="0"/>
        <w:adjustRightInd w:val="0"/>
        <w:jc w:val="both"/>
        <w:rPr>
          <w:rFonts w:asciiTheme="minorHAnsi" w:hAnsiTheme="minorHAnsi" w:cstheme="minorHAnsi"/>
          <w:szCs w:val="24"/>
        </w:rPr>
      </w:pPr>
    </w:p>
    <w:p w14:paraId="19E670AE" w14:textId="77777777" w:rsidR="000F50C1" w:rsidRPr="000F50C1" w:rsidRDefault="000F50C1" w:rsidP="007D4783">
      <w:pPr>
        <w:jc w:val="both"/>
        <w:outlineLvl w:val="0"/>
        <w:rPr>
          <w:rFonts w:asciiTheme="minorHAnsi" w:hAnsiTheme="minorHAnsi" w:cstheme="minorHAnsi"/>
          <w:b/>
          <w:szCs w:val="24"/>
        </w:rPr>
      </w:pPr>
      <w:r w:rsidRPr="000F50C1">
        <w:rPr>
          <w:rFonts w:asciiTheme="minorHAnsi" w:hAnsiTheme="minorHAnsi" w:cstheme="minorHAnsi"/>
          <w:b/>
          <w:szCs w:val="24"/>
        </w:rPr>
        <w:t>Feedback</w:t>
      </w:r>
    </w:p>
    <w:p w14:paraId="387D8AEB" w14:textId="77777777" w:rsidR="000F50C1" w:rsidRPr="000F50C1" w:rsidRDefault="000F50C1" w:rsidP="000F50C1">
      <w:pPr>
        <w:jc w:val="both"/>
        <w:rPr>
          <w:rFonts w:asciiTheme="minorHAnsi" w:hAnsiTheme="minorHAnsi" w:cstheme="minorHAnsi"/>
          <w:b/>
          <w:szCs w:val="24"/>
        </w:rPr>
      </w:pPr>
    </w:p>
    <w:p w14:paraId="43472CB1" w14:textId="304484B7" w:rsidR="000F50C1" w:rsidRPr="00B90F8A" w:rsidRDefault="000F50C1" w:rsidP="000F50C1">
      <w:pPr>
        <w:tabs>
          <w:tab w:val="left" w:pos="288"/>
          <w:tab w:val="left" w:pos="558"/>
          <w:tab w:val="left" w:pos="995"/>
          <w:tab w:val="left" w:pos="1443"/>
          <w:tab w:val="left" w:pos="2107"/>
          <w:tab w:val="left" w:pos="3078"/>
          <w:tab w:val="left" w:pos="3528"/>
          <w:tab w:val="left" w:pos="4323"/>
          <w:tab w:val="left" w:pos="5155"/>
          <w:tab w:val="left" w:pos="5763"/>
          <w:tab w:val="left" w:pos="6489"/>
          <w:tab w:val="left" w:pos="7194"/>
          <w:tab w:val="left" w:pos="7488"/>
          <w:tab w:val="left" w:pos="7843"/>
          <w:tab w:val="left" w:pos="8203"/>
          <w:tab w:val="left" w:pos="8568"/>
          <w:tab w:val="left" w:pos="8909"/>
        </w:tabs>
        <w:jc w:val="both"/>
        <w:rPr>
          <w:rFonts w:cs="Arial"/>
        </w:rPr>
      </w:pPr>
      <w:r w:rsidRPr="00B90F8A">
        <w:rPr>
          <w:rFonts w:cs="Arial"/>
        </w:rPr>
        <w:t xml:space="preserve">Individual </w:t>
      </w:r>
      <w:r>
        <w:rPr>
          <w:rFonts w:cs="Arial"/>
        </w:rPr>
        <w:t xml:space="preserve">written feedback will be provided through email within </w:t>
      </w:r>
      <w:r w:rsidR="007F2DE4">
        <w:rPr>
          <w:rFonts w:cs="Arial"/>
        </w:rPr>
        <w:t>20 days</w:t>
      </w:r>
      <w:r w:rsidR="005C3A4A">
        <w:rPr>
          <w:rFonts w:cs="Arial"/>
        </w:rPr>
        <w:t xml:space="preserve"> </w:t>
      </w:r>
      <w:r>
        <w:rPr>
          <w:rFonts w:cs="Arial"/>
        </w:rPr>
        <w:t>after the final demonstration</w:t>
      </w:r>
      <w:r w:rsidR="00604F5A">
        <w:rPr>
          <w:rFonts w:cs="Arial"/>
        </w:rPr>
        <w:t>.</w:t>
      </w:r>
      <w:r>
        <w:rPr>
          <w:rFonts w:cs="Arial"/>
        </w:rPr>
        <w:t xml:space="preserve"> </w:t>
      </w:r>
    </w:p>
    <w:p w14:paraId="40A1CA9B" w14:textId="77777777" w:rsidR="000F50C1" w:rsidRDefault="000F50C1" w:rsidP="005A2281">
      <w:pPr>
        <w:autoSpaceDE w:val="0"/>
        <w:autoSpaceDN w:val="0"/>
        <w:adjustRightInd w:val="0"/>
        <w:jc w:val="both"/>
        <w:rPr>
          <w:rFonts w:asciiTheme="minorHAnsi" w:hAnsiTheme="minorHAnsi" w:cstheme="minorHAnsi"/>
          <w:b/>
          <w:bCs/>
          <w:szCs w:val="24"/>
        </w:rPr>
      </w:pPr>
    </w:p>
    <w:p w14:paraId="018212F6" w14:textId="77777777" w:rsidR="00027BBA" w:rsidRPr="00552D84" w:rsidRDefault="00027BBA" w:rsidP="007D4783">
      <w:pPr>
        <w:outlineLvl w:val="0"/>
        <w:rPr>
          <w:rFonts w:cs="Arial"/>
          <w:b/>
          <w:szCs w:val="24"/>
        </w:rPr>
      </w:pPr>
      <w:r w:rsidRPr="00552D84">
        <w:rPr>
          <w:rFonts w:cs="Arial"/>
          <w:b/>
          <w:szCs w:val="24"/>
        </w:rPr>
        <w:t xml:space="preserve">Academic offences: </w:t>
      </w:r>
    </w:p>
    <w:p w14:paraId="761E27A7" w14:textId="77777777" w:rsidR="00027BBA" w:rsidRPr="003D6DD9" w:rsidRDefault="00027BBA" w:rsidP="00027BBA">
      <w:pPr>
        <w:rPr>
          <w:rFonts w:cs="Arial"/>
          <w:szCs w:val="24"/>
        </w:rPr>
      </w:pPr>
    </w:p>
    <w:p w14:paraId="7DE42C06" w14:textId="77777777" w:rsidR="00027BBA" w:rsidRPr="003D6DD9" w:rsidRDefault="00027BBA" w:rsidP="00027BBA">
      <w:pPr>
        <w:jc w:val="both"/>
        <w:rPr>
          <w:rFonts w:cs="Arial"/>
          <w:szCs w:val="24"/>
        </w:rPr>
      </w:pPr>
      <w:r w:rsidRPr="003D6DD9">
        <w:rPr>
          <w:rFonts w:cs="Arial"/>
          <w:szCs w:val="24"/>
        </w:rPr>
        <w:t>(</w:t>
      </w:r>
      <w:proofErr w:type="gramStart"/>
      <w:r w:rsidRPr="003D6DD9">
        <w:rPr>
          <w:rFonts w:cs="Arial"/>
          <w:szCs w:val="24"/>
        </w:rPr>
        <w:t>the</w:t>
      </w:r>
      <w:proofErr w:type="gramEnd"/>
      <w:r w:rsidRPr="003D6DD9">
        <w:rPr>
          <w:rFonts w:cs="Arial"/>
          <w:szCs w:val="24"/>
        </w:rPr>
        <w:t xml:space="preserve"> following is a fragment of Section AST10.2 from https://www.plymouth.ac.uk/uploads/production/document/path/8/8388/Section_D_Assessment.pdf)</w:t>
      </w:r>
    </w:p>
    <w:p w14:paraId="3579DF63" w14:textId="77777777" w:rsidR="00027BBA" w:rsidRPr="003D6DD9" w:rsidRDefault="00027BBA" w:rsidP="00027BBA">
      <w:pPr>
        <w:jc w:val="both"/>
        <w:rPr>
          <w:rFonts w:cs="Arial"/>
          <w:szCs w:val="24"/>
        </w:rPr>
      </w:pPr>
    </w:p>
    <w:p w14:paraId="1F7BA086" w14:textId="77777777" w:rsidR="00027BBA" w:rsidRPr="003D6DD9" w:rsidRDefault="00027BBA" w:rsidP="00027BBA">
      <w:pPr>
        <w:jc w:val="both"/>
        <w:rPr>
          <w:rFonts w:cs="Arial"/>
          <w:szCs w:val="24"/>
        </w:rPr>
      </w:pPr>
      <w:r w:rsidRPr="003D6DD9">
        <w:rPr>
          <w:rFonts w:cs="Arial"/>
          <w:szCs w:val="24"/>
        </w:rPr>
        <w:t xml:space="preserve">Academic offences occur when activity is undertaken which could confer an unfair advantage to any candidate(s) in assessment. The University recognises the following (including any attempt to carry out the actions described) as academic offences, regardless of intent: </w:t>
      </w:r>
    </w:p>
    <w:p w14:paraId="64C9FA10" w14:textId="77777777" w:rsidR="00027BBA" w:rsidRPr="003D6DD9" w:rsidRDefault="00027BBA" w:rsidP="00027BBA">
      <w:pPr>
        <w:jc w:val="both"/>
        <w:rPr>
          <w:rFonts w:cs="Arial"/>
          <w:szCs w:val="24"/>
        </w:rPr>
      </w:pPr>
      <w:r w:rsidRPr="003D6DD9">
        <w:rPr>
          <w:rFonts w:cs="Arial"/>
          <w:szCs w:val="24"/>
        </w:rPr>
        <w:t>a)</w:t>
      </w:r>
      <w:r w:rsidRPr="003D6DD9">
        <w:rPr>
          <w:rFonts w:cs="Arial"/>
          <w:szCs w:val="24"/>
        </w:rPr>
        <w:tab/>
        <w:t xml:space="preserve">Copying or paraphrasing of other people’s work or ideas into a submitted assessment without full acknowledgement (plagiarism). </w:t>
      </w:r>
    </w:p>
    <w:p w14:paraId="338B194C" w14:textId="77777777" w:rsidR="00027BBA" w:rsidRPr="003D6DD9" w:rsidRDefault="00027BBA" w:rsidP="00027BBA">
      <w:pPr>
        <w:jc w:val="both"/>
        <w:rPr>
          <w:rFonts w:cs="Arial"/>
          <w:szCs w:val="24"/>
        </w:rPr>
      </w:pPr>
      <w:r w:rsidRPr="003D6DD9">
        <w:rPr>
          <w:rFonts w:cs="Arial"/>
          <w:szCs w:val="24"/>
        </w:rPr>
        <w:t>b)</w:t>
      </w:r>
      <w:r w:rsidRPr="003D6DD9">
        <w:rPr>
          <w:rFonts w:cs="Arial"/>
          <w:szCs w:val="24"/>
        </w:rPr>
        <w:tab/>
        <w:t xml:space="preserve">Unauthorised collaboration of students (or others) in a piece of work (collusion). </w:t>
      </w:r>
    </w:p>
    <w:p w14:paraId="7A563825" w14:textId="77777777" w:rsidR="00027BBA" w:rsidRPr="003D6DD9" w:rsidRDefault="00027BBA" w:rsidP="00027BBA">
      <w:pPr>
        <w:jc w:val="both"/>
        <w:rPr>
          <w:rFonts w:cs="Arial"/>
          <w:szCs w:val="24"/>
        </w:rPr>
      </w:pPr>
      <w:r w:rsidRPr="003D6DD9">
        <w:rPr>
          <w:rFonts w:cs="Arial"/>
          <w:szCs w:val="24"/>
        </w:rPr>
        <w:t>c)</w:t>
      </w:r>
      <w:r w:rsidRPr="003D6DD9">
        <w:rPr>
          <w:rFonts w:cs="Arial"/>
          <w:szCs w:val="24"/>
        </w:rPr>
        <w:tab/>
        <w:t xml:space="preserve">Making false declarations in an attempt to obtain either modified assessment provisions or special consideration (e.g. of extenuating circumstances). </w:t>
      </w:r>
    </w:p>
    <w:p w14:paraId="58B4E4D7" w14:textId="77777777" w:rsidR="00027BBA" w:rsidRPr="003D6DD9" w:rsidRDefault="00027BBA" w:rsidP="00027BBA">
      <w:pPr>
        <w:jc w:val="both"/>
        <w:rPr>
          <w:rFonts w:cs="Arial"/>
          <w:szCs w:val="24"/>
        </w:rPr>
      </w:pPr>
      <w:r w:rsidRPr="003D6DD9">
        <w:rPr>
          <w:rFonts w:cs="Arial"/>
          <w:szCs w:val="24"/>
        </w:rPr>
        <w:t>d)</w:t>
      </w:r>
      <w:r w:rsidRPr="003D6DD9">
        <w:rPr>
          <w:rFonts w:cs="Arial"/>
          <w:szCs w:val="24"/>
        </w:rPr>
        <w:tab/>
        <w:t xml:space="preserve">Persuading another member of the University or partner institution (student, staff, or other) to participate in any way in actions which would be in breach of these regulations. </w:t>
      </w:r>
    </w:p>
    <w:p w14:paraId="2EBC009F" w14:textId="77777777" w:rsidR="00027BBA" w:rsidRPr="003D6DD9" w:rsidRDefault="00027BBA" w:rsidP="00027BBA">
      <w:pPr>
        <w:jc w:val="both"/>
        <w:rPr>
          <w:rFonts w:cs="Arial"/>
          <w:szCs w:val="24"/>
        </w:rPr>
      </w:pPr>
      <w:r w:rsidRPr="003D6DD9">
        <w:rPr>
          <w:rFonts w:cs="Arial"/>
          <w:szCs w:val="24"/>
        </w:rPr>
        <w:t>e)</w:t>
      </w:r>
      <w:r w:rsidRPr="003D6DD9">
        <w:rPr>
          <w:rFonts w:cs="Arial"/>
          <w:szCs w:val="24"/>
        </w:rPr>
        <w:tab/>
        <w:t xml:space="preserve">Misrepresenting research outcomes and results. </w:t>
      </w:r>
    </w:p>
    <w:p w14:paraId="7D70988B" w14:textId="77777777" w:rsidR="00027BBA" w:rsidRPr="003D6DD9" w:rsidRDefault="00027BBA" w:rsidP="00027BBA">
      <w:pPr>
        <w:jc w:val="both"/>
        <w:rPr>
          <w:rFonts w:cs="Arial"/>
          <w:szCs w:val="24"/>
        </w:rPr>
      </w:pPr>
      <w:r w:rsidRPr="003D6DD9">
        <w:rPr>
          <w:rFonts w:cs="Arial"/>
          <w:szCs w:val="24"/>
        </w:rPr>
        <w:t>f)</w:t>
      </w:r>
      <w:r w:rsidRPr="003D6DD9">
        <w:rPr>
          <w:rFonts w:cs="Arial"/>
          <w:szCs w:val="24"/>
        </w:rPr>
        <w:tab/>
        <w:t xml:space="preserve">Being party to any arrangement which would constitute a breach of these regulations. </w:t>
      </w:r>
    </w:p>
    <w:p w14:paraId="639902F5" w14:textId="77777777" w:rsidR="00027BBA" w:rsidRPr="003D6DD9" w:rsidRDefault="00027BBA" w:rsidP="00027BBA">
      <w:pPr>
        <w:jc w:val="both"/>
        <w:rPr>
          <w:rFonts w:cs="Arial"/>
          <w:szCs w:val="24"/>
        </w:rPr>
      </w:pPr>
      <w:r w:rsidRPr="003D6DD9">
        <w:rPr>
          <w:rFonts w:cs="Arial"/>
          <w:szCs w:val="24"/>
        </w:rPr>
        <w:t>g)</w:t>
      </w:r>
      <w:r w:rsidRPr="003D6DD9">
        <w:rPr>
          <w:rFonts w:cs="Arial"/>
          <w:szCs w:val="24"/>
        </w:rPr>
        <w:tab/>
        <w:t xml:space="preserve">The inclusion in a piece of assessed work (other than an examination or test) of material which is identical or substantially similar to material which has already been submitted for any other assessment within the University. </w:t>
      </w:r>
    </w:p>
    <w:p w14:paraId="00135197" w14:textId="77777777" w:rsidR="00027BBA" w:rsidRPr="003D6DD9" w:rsidRDefault="00027BBA" w:rsidP="00027BBA">
      <w:pPr>
        <w:jc w:val="both"/>
        <w:rPr>
          <w:rFonts w:cs="Arial"/>
          <w:szCs w:val="24"/>
        </w:rPr>
      </w:pPr>
      <w:r w:rsidRPr="003D6DD9">
        <w:rPr>
          <w:rFonts w:cs="Arial"/>
          <w:szCs w:val="24"/>
        </w:rPr>
        <w:t>h)</w:t>
      </w:r>
      <w:r w:rsidRPr="003D6DD9">
        <w:rPr>
          <w:rFonts w:cs="Arial"/>
          <w:szCs w:val="24"/>
        </w:rPr>
        <w:tab/>
        <w:t>Any other activity which could confer an unfair advantage to any candidate(s).</w:t>
      </w:r>
    </w:p>
    <w:p w14:paraId="002DC681" w14:textId="77777777" w:rsidR="00027BBA" w:rsidRPr="003D6DD9" w:rsidRDefault="00027BBA" w:rsidP="00027BBA">
      <w:pPr>
        <w:jc w:val="both"/>
        <w:rPr>
          <w:rFonts w:cs="Arial"/>
          <w:szCs w:val="24"/>
        </w:rPr>
      </w:pPr>
    </w:p>
    <w:p w14:paraId="772502A0" w14:textId="77777777" w:rsidR="00027BBA" w:rsidRDefault="00027BBA" w:rsidP="00027BBA">
      <w:pPr>
        <w:jc w:val="both"/>
        <w:rPr>
          <w:rFonts w:cs="Arial"/>
          <w:szCs w:val="24"/>
        </w:rPr>
      </w:pPr>
      <w:r w:rsidRPr="003D6DD9">
        <w:rPr>
          <w:rFonts w:cs="Arial"/>
          <w:szCs w:val="24"/>
        </w:rPr>
        <w:t>For full details on the academic offences framework and procedures, consult Section AST10 from https://www.plymouth.ac.uk/uploads/production/document/path/8/8388/Section_D_Assessment.pdf</w:t>
      </w:r>
    </w:p>
    <w:p w14:paraId="76444B22" w14:textId="77777777" w:rsidR="00604F5A" w:rsidRPr="007519BF" w:rsidRDefault="00604F5A" w:rsidP="005A2281">
      <w:pPr>
        <w:autoSpaceDE w:val="0"/>
        <w:autoSpaceDN w:val="0"/>
        <w:adjustRightInd w:val="0"/>
        <w:jc w:val="both"/>
        <w:rPr>
          <w:rFonts w:asciiTheme="minorHAnsi" w:hAnsiTheme="minorHAnsi" w:cstheme="minorHAnsi"/>
          <w:szCs w:val="24"/>
        </w:rPr>
      </w:pPr>
    </w:p>
    <w:sectPr w:rsidR="00604F5A" w:rsidRPr="007519BF" w:rsidSect="00D47A03">
      <w:headerReference w:type="even" r:id="rId12"/>
      <w:headerReference w:type="default" r:id="rId13"/>
      <w:footerReference w:type="even" r:id="rId14"/>
      <w:footerReference w:type="default" r:id="rId15"/>
      <w:headerReference w:type="first" r:id="rId16"/>
      <w:footerReference w:type="first" r:id="rId17"/>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AF9B" w14:textId="77777777" w:rsidR="00194399" w:rsidRDefault="00194399" w:rsidP="00DB6056">
      <w:r>
        <w:separator/>
      </w:r>
    </w:p>
  </w:endnote>
  <w:endnote w:type="continuationSeparator" w:id="0">
    <w:p w14:paraId="4EBD664A" w14:textId="77777777" w:rsidR="00194399" w:rsidRDefault="00194399"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AEA29" w14:textId="77777777" w:rsidR="002B08ED" w:rsidRDefault="002B0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D27F" w14:textId="156B299E" w:rsidR="008A014B" w:rsidRDefault="00636EB0" w:rsidP="008A014B">
    <w:pPr>
      <w:pStyle w:val="Footer"/>
    </w:pPr>
    <w:r>
      <w:t xml:space="preserve">Coursework </w:t>
    </w:r>
    <w:r w:rsidR="00686975">
      <w:t>20</w:t>
    </w:r>
    <w:ins w:id="66" w:author="Pramudya Thilakaratne [2]" w:date="2021-10-30T06:29:00Z">
      <w:r w:rsidR="00873686">
        <w:t>21</w:t>
      </w:r>
    </w:ins>
    <w:del w:id="67" w:author="Pramudya Thilakaratne [2]" w:date="2021-10-30T06:29:00Z">
      <w:r w:rsidR="00686975" w:rsidDel="00873686">
        <w:delText>19</w:delText>
      </w:r>
    </w:del>
    <w:r w:rsidR="00686975">
      <w:t>/20</w:t>
    </w:r>
    <w:ins w:id="68" w:author="Pramudya Thilakaratne [2]" w:date="2021-10-30T06:29:00Z">
      <w:r w:rsidR="00873686">
        <w:t>22</w:t>
      </w:r>
    </w:ins>
    <w:del w:id="69" w:author="Pramudya Thilakaratne [2]" w:date="2021-10-30T06:29:00Z">
      <w:r w:rsidR="00686975" w:rsidDel="00873686">
        <w:delText>20</w:delText>
      </w:r>
    </w:del>
    <w:sdt>
      <w:sdtPr>
        <w:id w:val="-1326349822"/>
        <w:docPartObj>
          <w:docPartGallery w:val="Page Numbers (Bottom of Page)"/>
          <w:docPartUnique/>
        </w:docPartObj>
      </w:sdtPr>
      <w:sdtEndPr>
        <w:rPr>
          <w:noProof/>
        </w:rPr>
      </w:sdtEndPr>
      <w:sdtContent>
        <w:r w:rsidR="008A014B">
          <w:tab/>
        </w:r>
        <w:r w:rsidR="008A014B">
          <w:tab/>
        </w:r>
        <w:r w:rsidR="008A014B">
          <w:tab/>
        </w:r>
        <w:r w:rsidR="008A014B">
          <w:tab/>
        </w:r>
        <w:r w:rsidR="008A014B">
          <w:fldChar w:fldCharType="begin"/>
        </w:r>
        <w:r w:rsidR="008A014B">
          <w:instrText xml:space="preserve"> PAGE   \* MERGEFORMAT </w:instrText>
        </w:r>
        <w:r w:rsidR="008A014B">
          <w:fldChar w:fldCharType="separate"/>
        </w:r>
        <w:r w:rsidR="00686975">
          <w:rPr>
            <w:noProof/>
          </w:rPr>
          <w:t>1</w:t>
        </w:r>
        <w:r w:rsidR="008A014B">
          <w:rPr>
            <w:noProof/>
          </w:rPr>
          <w:fldChar w:fldCharType="end"/>
        </w:r>
      </w:sdtContent>
    </w:sdt>
  </w:p>
  <w:p w14:paraId="3CDD7E14" w14:textId="2A256FAC" w:rsidR="00BF6952" w:rsidRDefault="00BF6952" w:rsidP="00902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C6CE" w14:textId="77777777" w:rsidR="00BF6952" w:rsidRDefault="00BF6952" w:rsidP="00825F91">
    <w:pPr>
      <w:pStyle w:val="Footer"/>
      <w:jc w:val="center"/>
    </w:pPr>
  </w:p>
  <w:p w14:paraId="0F3380FD" w14:textId="2664F1CE" w:rsidR="00BF6952" w:rsidRDefault="00194399" w:rsidP="007359E5">
    <w:pPr>
      <w:pStyle w:val="Footer"/>
    </w:pPr>
    <w:sdt>
      <w:sdtPr>
        <w:id w:val="-1799214757"/>
        <w:docPartObj>
          <w:docPartGallery w:val="Page Numbers (Bottom of Page)"/>
          <w:docPartUnique/>
        </w:docPartObj>
      </w:sdtPr>
      <w:sdtEndPr/>
      <w:sdtContent>
        <w:sdt>
          <w:sdtPr>
            <w:id w:val="-471598765"/>
            <w:docPartObj>
              <w:docPartGallery w:val="Page Numbers (Top of Page)"/>
              <w:docPartUnique/>
            </w:docPartObj>
          </w:sdtPr>
          <w:sdtEndPr/>
          <w:sdtContent>
            <w:r w:rsidR="00BF6952">
              <w:t xml:space="preserve">NSBM Module Handbook 2016/17                                        </w:t>
            </w:r>
            <w:r w:rsidR="00BF6952">
              <w:tab/>
              <w:t xml:space="preserve">Page </w:t>
            </w:r>
            <w:r w:rsidR="00BF6952">
              <w:rPr>
                <w:b/>
                <w:bCs/>
                <w:szCs w:val="24"/>
              </w:rPr>
              <w:fldChar w:fldCharType="begin"/>
            </w:r>
            <w:r w:rsidR="00BF6952">
              <w:rPr>
                <w:b/>
                <w:bCs/>
              </w:rPr>
              <w:instrText xml:space="preserve"> PAGE </w:instrText>
            </w:r>
            <w:r w:rsidR="00BF6952">
              <w:rPr>
                <w:b/>
                <w:bCs/>
                <w:szCs w:val="24"/>
              </w:rPr>
              <w:fldChar w:fldCharType="separate"/>
            </w:r>
            <w:r w:rsidR="00BF6952">
              <w:rPr>
                <w:b/>
                <w:bCs/>
                <w:noProof/>
              </w:rPr>
              <w:t>1</w:t>
            </w:r>
            <w:r w:rsidR="00BF6952">
              <w:rPr>
                <w:b/>
                <w:bCs/>
                <w:szCs w:val="24"/>
              </w:rPr>
              <w:fldChar w:fldCharType="end"/>
            </w:r>
            <w:r w:rsidR="00BF6952">
              <w:t xml:space="preserve"> of </w:t>
            </w:r>
            <w:r w:rsidR="00BF6952">
              <w:rPr>
                <w:b/>
                <w:bCs/>
                <w:szCs w:val="24"/>
              </w:rPr>
              <w:fldChar w:fldCharType="begin"/>
            </w:r>
            <w:r w:rsidR="00BF6952">
              <w:rPr>
                <w:b/>
                <w:bCs/>
              </w:rPr>
              <w:instrText xml:space="preserve"> NUMPAGES  </w:instrText>
            </w:r>
            <w:r w:rsidR="00BF6952">
              <w:rPr>
                <w:b/>
                <w:bCs/>
                <w:szCs w:val="24"/>
              </w:rPr>
              <w:fldChar w:fldCharType="separate"/>
            </w:r>
            <w:r w:rsidR="00BF6952">
              <w:rPr>
                <w:b/>
                <w:bCs/>
                <w:noProof/>
              </w:rPr>
              <w:t>10</w:t>
            </w:r>
            <w:r w:rsidR="00BF6952">
              <w:rPr>
                <w:b/>
                <w:bCs/>
                <w:szCs w:val="24"/>
              </w:rPr>
              <w:fldChar w:fldCharType="end"/>
            </w:r>
          </w:sdtContent>
        </w:sdt>
      </w:sdtContent>
    </w:sdt>
  </w:p>
  <w:p w14:paraId="0E093396" w14:textId="5A30859C" w:rsidR="00BF6952" w:rsidRDefault="00BF6952">
    <w:pPr>
      <w:pStyle w:val="Footer"/>
    </w:pPr>
    <w:r>
      <w:t xml:space="preserve">Last Saved: </w:t>
    </w:r>
    <w:r>
      <w:fldChar w:fldCharType="begin"/>
    </w:r>
    <w:r>
      <w:instrText xml:space="preserve"> DATE \@ "dd/MM/yyyy" </w:instrText>
    </w:r>
    <w:r>
      <w:fldChar w:fldCharType="separate"/>
    </w:r>
    <w:ins w:id="70" w:author="Ms. GMDD Rathnayaka" w:date="2022-02-21T09:50:00Z">
      <w:r w:rsidR="00D6116D">
        <w:rPr>
          <w:noProof/>
        </w:rPr>
        <w:t>21/02/2022</w:t>
      </w:r>
    </w:ins>
    <w:ins w:id="71" w:author="Pramudya Thilakaratne" w:date="2021-10-30T08:59:00Z">
      <w:del w:id="72" w:author="Ms. GMDD Rathnayaka" w:date="2022-01-30T20:11:00Z">
        <w:r w:rsidR="009D029C" w:rsidDel="00ED7243">
          <w:rPr>
            <w:noProof/>
          </w:rPr>
          <w:delText>30/10/2021</w:delText>
        </w:r>
      </w:del>
    </w:ins>
    <w:ins w:id="73" w:author="Pramudya Thilakaratne [2]" w:date="2021-10-30T06:22:00Z">
      <w:del w:id="74" w:author="Ms. GMDD Rathnayaka" w:date="2022-01-30T20:11:00Z">
        <w:r w:rsidR="00873686" w:rsidDel="00ED7243">
          <w:rPr>
            <w:noProof/>
          </w:rPr>
          <w:delText>30/10/2021</w:delText>
        </w:r>
      </w:del>
    </w:ins>
    <w:ins w:id="75" w:author="THOSHIBA" w:date="2020-01-04T08:32:00Z">
      <w:del w:id="76" w:author="Ms. GMDD Rathnayaka" w:date="2022-01-30T20:11:00Z">
        <w:r w:rsidR="007F3EC5" w:rsidDel="00ED7243">
          <w:rPr>
            <w:noProof/>
          </w:rPr>
          <w:delText>04/01/2020</w:delText>
        </w:r>
      </w:del>
    </w:ins>
    <w:del w:id="77" w:author="Ms. GMDD Rathnayaka" w:date="2022-01-30T20:11:00Z">
      <w:r w:rsidR="007519BF" w:rsidDel="00ED7243">
        <w:rPr>
          <w:noProof/>
        </w:rPr>
        <w:delText>26/10/2018</w:delText>
      </w:r>
    </w:del>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8C111" w14:textId="77777777" w:rsidR="00194399" w:rsidRDefault="00194399" w:rsidP="00DB6056">
      <w:r>
        <w:separator/>
      </w:r>
    </w:p>
  </w:footnote>
  <w:footnote w:type="continuationSeparator" w:id="0">
    <w:p w14:paraId="3AA4405F" w14:textId="77777777" w:rsidR="00194399" w:rsidRDefault="00194399" w:rsidP="00DB6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3227" w14:textId="398C8B00" w:rsidR="002B08ED" w:rsidRDefault="00194399">
    <w:pPr>
      <w:pStyle w:val="Header"/>
    </w:pPr>
    <w:r>
      <w:rPr>
        <w:noProof/>
      </w:rPr>
      <w:pict w14:anchorId="5FBD60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3771363" o:spid="_x0000_s1027" type="#_x0000_t136" alt="" style="position:absolute;margin-left:0;margin-top:0;width:530.3pt;height:106.0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C27F" w14:textId="6EABE6F3" w:rsidR="00BF6952" w:rsidRPr="00902ABD" w:rsidRDefault="00194399" w:rsidP="00902ABD">
    <w:pPr>
      <w:jc w:val="center"/>
      <w:rPr>
        <w:i/>
        <w:iCs/>
        <w:color w:val="1B2261"/>
        <w:sz w:val="20"/>
      </w:rPr>
    </w:pPr>
    <w:r>
      <w:rPr>
        <w:noProof/>
      </w:rPr>
      <w:pict w14:anchorId="53C7F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3771364" o:spid="_x0000_s1026" type="#_x0000_t136" alt="" style="position:absolute;left:0;text-align:left;margin-left:0;margin-top:0;width:530.3pt;height:106.0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CA71" w14:textId="134A1962" w:rsidR="00BF6952" w:rsidRPr="00350BB4" w:rsidRDefault="00194399" w:rsidP="008A0CEB">
    <w:pPr>
      <w:jc w:val="center"/>
      <w:rPr>
        <w:i/>
        <w:iCs/>
        <w:color w:val="1B2261"/>
        <w:sz w:val="20"/>
      </w:rPr>
    </w:pPr>
    <w:r>
      <w:rPr>
        <w:noProof/>
      </w:rPr>
      <w:pict w14:anchorId="1CBC89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3771362" o:spid="_x0000_s1025" type="#_x0000_t136" alt="" style="position:absolute;left:0;text-align:left;margin-left:0;margin-top:0;width:530.3pt;height:106.0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sidR="00BF6952" w:rsidRPr="00350BB4">
      <w:rPr>
        <w:i/>
        <w:iCs/>
        <w:color w:val="1B2261"/>
        <w:sz w:val="20"/>
        <w:highlight w:val="yellow"/>
      </w:rPr>
      <w:t xml:space="preserve">[Please update all Yellow + include local </w:t>
    </w:r>
    <w:proofErr w:type="gramStart"/>
    <w:r w:rsidR="00BF6952" w:rsidRPr="00350BB4">
      <w:rPr>
        <w:i/>
        <w:iCs/>
        <w:color w:val="1B2261"/>
        <w:sz w:val="20"/>
        <w:highlight w:val="yellow"/>
      </w:rPr>
      <w:t>site specific</w:t>
    </w:r>
    <w:proofErr w:type="gramEnd"/>
    <w:r w:rsidR="00BF6952" w:rsidRPr="00350BB4">
      <w:rPr>
        <w:i/>
        <w:iCs/>
        <w:color w:val="1B2261"/>
        <w:sz w:val="20"/>
        <w:highlight w:val="yellow"/>
      </w:rPr>
      <w:t xml:space="preserve"> information &amp; update contents page once completed]</w:t>
    </w:r>
  </w:p>
  <w:p w14:paraId="591F368E" w14:textId="77777777" w:rsidR="00BF6952" w:rsidRDefault="00BF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46C8"/>
    <w:multiLevelType w:val="hybridMultilevel"/>
    <w:tmpl w:val="5A2CB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9D0C3F"/>
    <w:multiLevelType w:val="multilevel"/>
    <w:tmpl w:val="0374F810"/>
    <w:lvl w:ilvl="0">
      <w:start w:val="3"/>
      <w:numFmt w:val="decimal"/>
      <w:lvlText w:val="%1"/>
      <w:lvlJc w:val="left"/>
      <w:pPr>
        <w:ind w:left="360" w:hanging="360"/>
      </w:pPr>
      <w:rPr>
        <w:rFonts w:hint="default"/>
      </w:rPr>
    </w:lvl>
    <w:lvl w:ilvl="1">
      <w:start w:val="7"/>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 w15:restartNumberingAfterBreak="0">
    <w:nsid w:val="080E2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5" w15:restartNumberingAfterBreak="0">
    <w:nsid w:val="08FA0109"/>
    <w:multiLevelType w:val="singleLevel"/>
    <w:tmpl w:val="7E446218"/>
    <w:lvl w:ilvl="0">
      <w:start w:val="1"/>
      <w:numFmt w:val="decimal"/>
      <w:lvlText w:val="%1."/>
      <w:lvlJc w:val="left"/>
      <w:pPr>
        <w:tabs>
          <w:tab w:val="num" w:pos="1140"/>
        </w:tabs>
        <w:ind w:left="1140" w:hanging="420"/>
      </w:pPr>
      <w:rPr>
        <w:rFonts w:hint="default"/>
      </w:rPr>
    </w:lvl>
  </w:abstractNum>
  <w:abstractNum w:abstractNumId="6" w15:restartNumberingAfterBreak="0">
    <w:nsid w:val="09F11343"/>
    <w:multiLevelType w:val="hybridMultilevel"/>
    <w:tmpl w:val="4B36AD42"/>
    <w:lvl w:ilvl="0" w:tplc="367E00A8">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492531"/>
    <w:multiLevelType w:val="hybridMultilevel"/>
    <w:tmpl w:val="F490D322"/>
    <w:lvl w:ilvl="0" w:tplc="367E00A8">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67511C"/>
    <w:multiLevelType w:val="multilevel"/>
    <w:tmpl w:val="C19E78D4"/>
    <w:lvl w:ilvl="0">
      <w:start w:val="9"/>
      <w:numFmt w:val="decimal"/>
      <w:lvlText w:val="%1"/>
      <w:lvlJc w:val="left"/>
      <w:pPr>
        <w:ind w:left="560" w:hanging="560"/>
      </w:pPr>
      <w:rPr>
        <w:rFonts w:hint="default"/>
      </w:rPr>
    </w:lvl>
    <w:lvl w:ilvl="1">
      <w:start w:val="2"/>
      <w:numFmt w:val="decimal"/>
      <w:lvlText w:val="%1.%2"/>
      <w:lvlJc w:val="left"/>
      <w:pPr>
        <w:ind w:left="791" w:hanging="720"/>
      </w:pPr>
      <w:rPr>
        <w:rFonts w:hint="default"/>
      </w:rPr>
    </w:lvl>
    <w:lvl w:ilvl="2">
      <w:start w:val="5"/>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9" w15:restartNumberingAfterBreak="0">
    <w:nsid w:val="14ED789D"/>
    <w:multiLevelType w:val="hybridMultilevel"/>
    <w:tmpl w:val="C9DA4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492664"/>
    <w:multiLevelType w:val="hybridMultilevel"/>
    <w:tmpl w:val="F87A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F1567"/>
    <w:multiLevelType w:val="multilevel"/>
    <w:tmpl w:val="DB6EC028"/>
    <w:numStyleLink w:val="Headings"/>
  </w:abstractNum>
  <w:abstractNum w:abstractNumId="12" w15:restartNumberingAfterBreak="0">
    <w:nsid w:val="1C534BDE"/>
    <w:multiLevelType w:val="hybridMultilevel"/>
    <w:tmpl w:val="74A2D8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1C8269A5"/>
    <w:multiLevelType w:val="hybridMultilevel"/>
    <w:tmpl w:val="7CE845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2122412C"/>
    <w:multiLevelType w:val="hybridMultilevel"/>
    <w:tmpl w:val="EEC8FC88"/>
    <w:lvl w:ilvl="0" w:tplc="367E00A8">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915223"/>
    <w:multiLevelType w:val="multilevel"/>
    <w:tmpl w:val="251C0C8C"/>
    <w:lvl w:ilvl="0">
      <w:start w:val="1"/>
      <w:numFmt w:val="bullet"/>
      <w:lvlText w:val=""/>
      <w:lvlJc w:val="left"/>
      <w:pPr>
        <w:ind w:left="360" w:hanging="360"/>
      </w:pPr>
      <w:rPr>
        <w:rFonts w:ascii="Symbol" w:hAnsi="Symbol" w:hint="default"/>
      </w:rPr>
    </w:lvl>
    <w:lvl w:ilvl="1">
      <w:start w:val="1"/>
      <w:numFmt w:val="bullet"/>
      <w:lvlText w:val=""/>
      <w:lvlJc w:val="left"/>
      <w:pPr>
        <w:ind w:left="502" w:hanging="360"/>
      </w:pPr>
      <w:rPr>
        <w:rFonts w:ascii="Symbol" w:hAnsi="Symbol"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15:restartNumberingAfterBreak="0">
    <w:nsid w:val="25AC7D9B"/>
    <w:multiLevelType w:val="singleLevel"/>
    <w:tmpl w:val="11181E66"/>
    <w:lvl w:ilvl="0">
      <w:start w:val="1"/>
      <w:numFmt w:val="decimal"/>
      <w:lvlText w:val="%1."/>
      <w:lvlJc w:val="left"/>
      <w:pPr>
        <w:tabs>
          <w:tab w:val="num" w:pos="1080"/>
        </w:tabs>
        <w:ind w:left="1080" w:hanging="360"/>
      </w:pPr>
      <w:rPr>
        <w:rFonts w:hint="default"/>
      </w:rPr>
    </w:lvl>
  </w:abstractNum>
  <w:abstractNum w:abstractNumId="17" w15:restartNumberingAfterBreak="0">
    <w:nsid w:val="26C33C2F"/>
    <w:multiLevelType w:val="hybridMultilevel"/>
    <w:tmpl w:val="3ABEF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644D5"/>
    <w:multiLevelType w:val="hybridMultilevel"/>
    <w:tmpl w:val="C5A292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9" w15:restartNumberingAfterBreak="0">
    <w:nsid w:val="28517779"/>
    <w:multiLevelType w:val="hybridMultilevel"/>
    <w:tmpl w:val="BAC80766"/>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BAC2100"/>
    <w:multiLevelType w:val="hybridMultilevel"/>
    <w:tmpl w:val="8AD23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0C3F21"/>
    <w:multiLevelType w:val="hybridMultilevel"/>
    <w:tmpl w:val="08DE8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E903CD"/>
    <w:multiLevelType w:val="hybridMultilevel"/>
    <w:tmpl w:val="6152E116"/>
    <w:lvl w:ilvl="0" w:tplc="0809000B">
      <w:start w:val="1"/>
      <w:numFmt w:val="bullet"/>
      <w:lvlText w:val=""/>
      <w:lvlJc w:val="left"/>
      <w:pPr>
        <w:ind w:left="3337" w:hanging="360"/>
      </w:pPr>
      <w:rPr>
        <w:rFonts w:ascii="Wingdings" w:hAnsi="Wingdings" w:hint="default"/>
      </w:rPr>
    </w:lvl>
    <w:lvl w:ilvl="1" w:tplc="08090003">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23" w15:restartNumberingAfterBreak="0">
    <w:nsid w:val="33D233EE"/>
    <w:multiLevelType w:val="hybridMultilevel"/>
    <w:tmpl w:val="C90C4D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4" w15:restartNumberingAfterBreak="0">
    <w:nsid w:val="349445F3"/>
    <w:multiLevelType w:val="hybridMultilevel"/>
    <w:tmpl w:val="94B6B0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4F732FF"/>
    <w:multiLevelType w:val="hybridMultilevel"/>
    <w:tmpl w:val="D1B00D90"/>
    <w:lvl w:ilvl="0" w:tplc="BB94A718">
      <w:start w:val="4"/>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15:restartNumberingAfterBreak="0">
    <w:nsid w:val="37D92BD3"/>
    <w:multiLevelType w:val="hybridMultilevel"/>
    <w:tmpl w:val="EB78F3A6"/>
    <w:lvl w:ilvl="0" w:tplc="367E00A8">
      <w:start w:val="1"/>
      <w:numFmt w:val="bullet"/>
      <w:lvlText w:val=""/>
      <w:lvlJc w:val="left"/>
      <w:pPr>
        <w:ind w:left="1080" w:hanging="360"/>
      </w:pPr>
      <w:rPr>
        <w:rFonts w:ascii="Symbol" w:hAnsi="Symbo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A1D2CBB"/>
    <w:multiLevelType w:val="singleLevel"/>
    <w:tmpl w:val="6E6460C6"/>
    <w:lvl w:ilvl="0">
      <w:start w:val="1"/>
      <w:numFmt w:val="decimal"/>
      <w:lvlText w:val="%1."/>
      <w:lvlJc w:val="left"/>
      <w:pPr>
        <w:tabs>
          <w:tab w:val="num" w:pos="1080"/>
        </w:tabs>
        <w:ind w:left="1080" w:hanging="360"/>
      </w:pPr>
      <w:rPr>
        <w:rFonts w:hint="default"/>
      </w:rPr>
    </w:lvl>
  </w:abstractNum>
  <w:abstractNum w:abstractNumId="28" w15:restartNumberingAfterBreak="0">
    <w:nsid w:val="40D55B5D"/>
    <w:multiLevelType w:val="hybridMultilevel"/>
    <w:tmpl w:val="F76CB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7911B2"/>
    <w:multiLevelType w:val="hybridMultilevel"/>
    <w:tmpl w:val="BC8E4E1A"/>
    <w:lvl w:ilvl="0" w:tplc="3B102236">
      <w:start w:val="1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D976EA"/>
    <w:multiLevelType w:val="singleLevel"/>
    <w:tmpl w:val="9D0C52EC"/>
    <w:lvl w:ilvl="0">
      <w:start w:val="1"/>
      <w:numFmt w:val="decimal"/>
      <w:lvlText w:val="%1."/>
      <w:lvlJc w:val="left"/>
      <w:pPr>
        <w:tabs>
          <w:tab w:val="num" w:pos="1080"/>
        </w:tabs>
        <w:ind w:left="1080" w:hanging="360"/>
      </w:pPr>
      <w:rPr>
        <w:rFonts w:hint="default"/>
      </w:rPr>
    </w:lvl>
  </w:abstractNum>
  <w:abstractNum w:abstractNumId="31" w15:restartNumberingAfterBreak="0">
    <w:nsid w:val="4B2228A6"/>
    <w:multiLevelType w:val="singleLevel"/>
    <w:tmpl w:val="3B1C26D6"/>
    <w:lvl w:ilvl="0">
      <w:start w:val="1"/>
      <w:numFmt w:val="decimal"/>
      <w:lvlText w:val="%1."/>
      <w:lvlJc w:val="left"/>
      <w:pPr>
        <w:tabs>
          <w:tab w:val="num" w:pos="1125"/>
        </w:tabs>
        <w:ind w:left="1125" w:hanging="405"/>
      </w:pPr>
      <w:rPr>
        <w:rFonts w:hint="default"/>
      </w:rPr>
    </w:lvl>
  </w:abstractNum>
  <w:abstractNum w:abstractNumId="32" w15:restartNumberingAfterBreak="0">
    <w:nsid w:val="4BA11FC5"/>
    <w:multiLevelType w:val="hybridMultilevel"/>
    <w:tmpl w:val="F250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BD668D"/>
    <w:multiLevelType w:val="singleLevel"/>
    <w:tmpl w:val="16C25974"/>
    <w:lvl w:ilvl="0">
      <w:start w:val="1"/>
      <w:numFmt w:val="decimal"/>
      <w:lvlText w:val="%1."/>
      <w:lvlJc w:val="left"/>
      <w:pPr>
        <w:tabs>
          <w:tab w:val="num" w:pos="1125"/>
        </w:tabs>
        <w:ind w:left="1125" w:hanging="405"/>
      </w:pPr>
      <w:rPr>
        <w:rFonts w:ascii="Arial" w:hAnsi="Arial" w:hint="default"/>
        <w:sz w:val="20"/>
      </w:rPr>
    </w:lvl>
  </w:abstractNum>
  <w:abstractNum w:abstractNumId="34" w15:restartNumberingAfterBreak="0">
    <w:nsid w:val="52AA0598"/>
    <w:multiLevelType w:val="hybridMultilevel"/>
    <w:tmpl w:val="88CC77EA"/>
    <w:lvl w:ilvl="0" w:tplc="367E00A8">
      <w:start w:val="1"/>
      <w:numFmt w:val="bullet"/>
      <w:lvlText w:val=""/>
      <w:lvlJc w:val="left"/>
      <w:pPr>
        <w:ind w:left="720" w:hanging="360"/>
      </w:pPr>
      <w:rPr>
        <w:rFonts w:ascii="Symbol" w:hAnsi="Symbol" w:hint="default"/>
        <w:b w:val="0"/>
        <w:i w:val="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3D1F31"/>
    <w:multiLevelType w:val="hybridMultilevel"/>
    <w:tmpl w:val="972296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6" w15:restartNumberingAfterBreak="0">
    <w:nsid w:val="539E1D51"/>
    <w:multiLevelType w:val="hybridMultilevel"/>
    <w:tmpl w:val="E838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53C16E2"/>
    <w:multiLevelType w:val="hybridMultilevel"/>
    <w:tmpl w:val="46A6D520"/>
    <w:lvl w:ilvl="0" w:tplc="367E00A8">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C433D5"/>
    <w:multiLevelType w:val="hybridMultilevel"/>
    <w:tmpl w:val="5B4874B2"/>
    <w:lvl w:ilvl="0" w:tplc="367E00A8">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7DC57E5"/>
    <w:multiLevelType w:val="singleLevel"/>
    <w:tmpl w:val="11181E66"/>
    <w:lvl w:ilvl="0">
      <w:start w:val="1"/>
      <w:numFmt w:val="decimal"/>
      <w:lvlText w:val="%1."/>
      <w:lvlJc w:val="left"/>
      <w:pPr>
        <w:tabs>
          <w:tab w:val="num" w:pos="1080"/>
        </w:tabs>
        <w:ind w:left="1080" w:hanging="360"/>
      </w:pPr>
      <w:rPr>
        <w:rFonts w:hint="default"/>
      </w:rPr>
    </w:lvl>
  </w:abstractNum>
  <w:abstractNum w:abstractNumId="41" w15:restartNumberingAfterBreak="0">
    <w:nsid w:val="58421A2D"/>
    <w:multiLevelType w:val="hybridMultilevel"/>
    <w:tmpl w:val="AD2CF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7B7D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5C544746"/>
    <w:multiLevelType w:val="hybridMultilevel"/>
    <w:tmpl w:val="2F0417E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02F3D7E"/>
    <w:multiLevelType w:val="hybridMultilevel"/>
    <w:tmpl w:val="80A0F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5" w15:restartNumberingAfterBreak="0">
    <w:nsid w:val="66CC7A69"/>
    <w:multiLevelType w:val="hybridMultilevel"/>
    <w:tmpl w:val="CE18FC30"/>
    <w:lvl w:ilvl="0" w:tplc="367E00A8">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C3A4091"/>
    <w:multiLevelType w:val="hybridMultilevel"/>
    <w:tmpl w:val="561CCE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05E04C0"/>
    <w:multiLevelType w:val="hybridMultilevel"/>
    <w:tmpl w:val="E5B02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1FD56E0"/>
    <w:multiLevelType w:val="hybridMultilevel"/>
    <w:tmpl w:val="CDC6A4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9" w15:restartNumberingAfterBreak="0">
    <w:nsid w:val="76463BBD"/>
    <w:multiLevelType w:val="multilevel"/>
    <w:tmpl w:val="251C0C8C"/>
    <w:lvl w:ilvl="0">
      <w:start w:val="1"/>
      <w:numFmt w:val="bullet"/>
      <w:lvlText w:val=""/>
      <w:lvlJc w:val="left"/>
      <w:pPr>
        <w:ind w:left="360" w:hanging="360"/>
      </w:pPr>
      <w:rPr>
        <w:rFonts w:ascii="Symbol" w:hAnsi="Symbol" w:hint="default"/>
      </w:rPr>
    </w:lvl>
    <w:lvl w:ilvl="1">
      <w:start w:val="1"/>
      <w:numFmt w:val="bullet"/>
      <w:lvlText w:val=""/>
      <w:lvlJc w:val="left"/>
      <w:pPr>
        <w:ind w:left="502" w:hanging="360"/>
      </w:pPr>
      <w:rPr>
        <w:rFonts w:ascii="Symbol" w:hAnsi="Symbol"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0" w15:restartNumberingAfterBreak="0">
    <w:nsid w:val="78095293"/>
    <w:multiLevelType w:val="hybridMultilevel"/>
    <w:tmpl w:val="4D3C80F6"/>
    <w:lvl w:ilvl="0" w:tplc="367E00A8">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A334652"/>
    <w:multiLevelType w:val="hybridMultilevel"/>
    <w:tmpl w:val="0B70348E"/>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A8B6B42"/>
    <w:multiLevelType w:val="hybridMultilevel"/>
    <w:tmpl w:val="FD14B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F400FF7"/>
    <w:multiLevelType w:val="hybridMultilevel"/>
    <w:tmpl w:val="5B9A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b/>
          <w:bCs/>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42"/>
  </w:num>
  <w:num w:numId="4">
    <w:abstractNumId w:val="34"/>
  </w:num>
  <w:num w:numId="5">
    <w:abstractNumId w:val="14"/>
  </w:num>
  <w:num w:numId="6">
    <w:abstractNumId w:val="38"/>
  </w:num>
  <w:num w:numId="7">
    <w:abstractNumId w:val="6"/>
  </w:num>
  <w:num w:numId="8">
    <w:abstractNumId w:val="50"/>
  </w:num>
  <w:num w:numId="9">
    <w:abstractNumId w:val="45"/>
  </w:num>
  <w:num w:numId="10">
    <w:abstractNumId w:val="24"/>
  </w:num>
  <w:num w:numId="11">
    <w:abstractNumId w:val="27"/>
  </w:num>
  <w:num w:numId="12">
    <w:abstractNumId w:val="5"/>
  </w:num>
  <w:num w:numId="13">
    <w:abstractNumId w:val="33"/>
  </w:num>
  <w:num w:numId="14">
    <w:abstractNumId w:val="30"/>
  </w:num>
  <w:num w:numId="15">
    <w:abstractNumId w:val="31"/>
  </w:num>
  <w:num w:numId="16">
    <w:abstractNumId w:val="16"/>
  </w:num>
  <w:num w:numId="17">
    <w:abstractNumId w:val="40"/>
  </w:num>
  <w:num w:numId="18">
    <w:abstractNumId w:val="1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19">
    <w:abstractNumId w:val="49"/>
  </w:num>
  <w:num w:numId="20">
    <w:abstractNumId w:val="15"/>
  </w:num>
  <w:num w:numId="21">
    <w:abstractNumId w:val="51"/>
  </w:num>
  <w:num w:numId="22">
    <w:abstractNumId w:val="0"/>
  </w:num>
  <w:num w:numId="23">
    <w:abstractNumId w:val="37"/>
  </w:num>
  <w:num w:numId="24">
    <w:abstractNumId w:val="25"/>
  </w:num>
  <w:num w:numId="25">
    <w:abstractNumId w:val="1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502" w:hanging="360"/>
        </w:pPr>
        <w:rPr>
          <w:rFonts w:hint="default"/>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decimal"/>
        <w:pStyle w:val="Heading5"/>
        <w:lvlText w:val="%1.%2.%3.%4.%5."/>
        <w:lvlJc w:val="left"/>
        <w:pPr>
          <w:ind w:left="1800" w:hanging="360"/>
        </w:pPr>
        <w:rPr>
          <w:rFonts w:hint="default"/>
        </w:rPr>
      </w:lvl>
    </w:lvlOverride>
    <w:lvlOverride w:ilvl="5">
      <w:startOverride w:val="1"/>
      <w:lvl w:ilvl="5">
        <w:start w:val="1"/>
        <w:numFmt w:val="decimal"/>
        <w:pStyle w:val="Heading6"/>
        <w:lvlText w:val="%1.%2.%3.%4.%5.%6."/>
        <w:lvlJc w:val="left"/>
        <w:pPr>
          <w:ind w:left="2160" w:hanging="360"/>
        </w:pPr>
        <w:rPr>
          <w:rFonts w:hint="default"/>
        </w:rPr>
      </w:lvl>
    </w:lvlOverride>
    <w:lvlOverride w:ilvl="6">
      <w:startOverride w:val="1"/>
      <w:lvl w:ilvl="6">
        <w:start w:val="1"/>
        <w:numFmt w:val="decimal"/>
        <w:pStyle w:val="Heading7"/>
        <w:lvlText w:val="%1.%2.%3.%4.%5.%6.%7."/>
        <w:lvlJc w:val="left"/>
        <w:pPr>
          <w:ind w:left="2520" w:hanging="360"/>
        </w:pPr>
        <w:rPr>
          <w:rFonts w:hint="default"/>
        </w:rPr>
      </w:lvl>
    </w:lvlOverride>
    <w:lvlOverride w:ilvl="7">
      <w:startOverride w:val="1"/>
      <w:lvl w:ilvl="7">
        <w:start w:val="1"/>
        <w:numFmt w:val="decimal"/>
        <w:pStyle w:val="Heading8"/>
        <w:lvlText w:val="%1.%2.%3.%4.%5.%6.%7.%8."/>
        <w:lvlJc w:val="left"/>
        <w:pPr>
          <w:ind w:left="2880" w:hanging="360"/>
        </w:pPr>
        <w:rPr>
          <w:rFonts w:hint="default"/>
        </w:rPr>
      </w:lvl>
    </w:lvlOverride>
    <w:lvlOverride w:ilvl="8">
      <w:startOverride w:val="1"/>
      <w:lvl w:ilvl="8">
        <w:start w:val="1"/>
        <w:numFmt w:val="decimal"/>
        <w:pStyle w:val="Heading9"/>
        <w:lvlText w:val="%1.%2.%3.%4.%5.%6.%7.%8.%9."/>
        <w:lvlJc w:val="left"/>
        <w:pPr>
          <w:ind w:left="3240" w:hanging="360"/>
        </w:pPr>
        <w:rPr>
          <w:rFonts w:hint="default"/>
        </w:rPr>
      </w:lvl>
    </w:lvlOverride>
  </w:num>
  <w:num w:numId="26">
    <w:abstractNumId w:val="13"/>
  </w:num>
  <w:num w:numId="27">
    <w:abstractNumId w:val="1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502" w:hanging="360"/>
        </w:pPr>
        <w:rPr>
          <w:rFonts w:hint="default"/>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decimal"/>
        <w:pStyle w:val="Heading5"/>
        <w:lvlText w:val="%1.%2.%3.%4.%5."/>
        <w:lvlJc w:val="left"/>
        <w:pPr>
          <w:ind w:left="1800" w:hanging="360"/>
        </w:pPr>
        <w:rPr>
          <w:rFonts w:hint="default"/>
        </w:rPr>
      </w:lvl>
    </w:lvlOverride>
    <w:lvlOverride w:ilvl="5">
      <w:startOverride w:val="1"/>
      <w:lvl w:ilvl="5">
        <w:start w:val="1"/>
        <w:numFmt w:val="decimal"/>
        <w:pStyle w:val="Heading6"/>
        <w:lvlText w:val="%1.%2.%3.%4.%5.%6."/>
        <w:lvlJc w:val="left"/>
        <w:pPr>
          <w:ind w:left="2160" w:hanging="360"/>
        </w:pPr>
        <w:rPr>
          <w:rFonts w:hint="default"/>
        </w:rPr>
      </w:lvl>
    </w:lvlOverride>
    <w:lvlOverride w:ilvl="6">
      <w:startOverride w:val="1"/>
      <w:lvl w:ilvl="6">
        <w:start w:val="1"/>
        <w:numFmt w:val="decimal"/>
        <w:pStyle w:val="Heading7"/>
        <w:lvlText w:val="%1.%2.%3.%4.%5.%6.%7."/>
        <w:lvlJc w:val="left"/>
        <w:pPr>
          <w:ind w:left="2520" w:hanging="360"/>
        </w:pPr>
        <w:rPr>
          <w:rFonts w:hint="default"/>
        </w:rPr>
      </w:lvl>
    </w:lvlOverride>
    <w:lvlOverride w:ilvl="7">
      <w:startOverride w:val="1"/>
      <w:lvl w:ilvl="7">
        <w:start w:val="1"/>
        <w:numFmt w:val="decimal"/>
        <w:pStyle w:val="Heading8"/>
        <w:lvlText w:val="%1.%2.%3.%4.%5.%6.%7.%8."/>
        <w:lvlJc w:val="left"/>
        <w:pPr>
          <w:ind w:left="2880" w:hanging="360"/>
        </w:pPr>
        <w:rPr>
          <w:rFonts w:hint="default"/>
        </w:rPr>
      </w:lvl>
    </w:lvlOverride>
    <w:lvlOverride w:ilvl="8">
      <w:startOverride w:val="1"/>
      <w:lvl w:ilvl="8">
        <w:start w:val="1"/>
        <w:numFmt w:val="decimal"/>
        <w:pStyle w:val="Heading9"/>
        <w:lvlText w:val="%1.%2.%3.%4.%5.%6.%7.%8.%9."/>
        <w:lvlJc w:val="left"/>
        <w:pPr>
          <w:ind w:left="3240" w:hanging="360"/>
        </w:pPr>
        <w:rPr>
          <w:rFonts w:hint="default"/>
        </w:rPr>
      </w:lvl>
    </w:lvlOverride>
  </w:num>
  <w:num w:numId="28">
    <w:abstractNumId w:val="1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502" w:hanging="360"/>
        </w:pPr>
        <w:rPr>
          <w:rFonts w:hint="default"/>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decimal"/>
        <w:pStyle w:val="Heading5"/>
        <w:lvlText w:val="%1.%2.%3.%4.%5."/>
        <w:lvlJc w:val="left"/>
        <w:pPr>
          <w:ind w:left="1800" w:hanging="360"/>
        </w:pPr>
        <w:rPr>
          <w:rFonts w:hint="default"/>
        </w:rPr>
      </w:lvl>
    </w:lvlOverride>
    <w:lvlOverride w:ilvl="5">
      <w:startOverride w:val="1"/>
      <w:lvl w:ilvl="5">
        <w:start w:val="1"/>
        <w:numFmt w:val="decimal"/>
        <w:pStyle w:val="Heading6"/>
        <w:lvlText w:val="%1.%2.%3.%4.%5.%6."/>
        <w:lvlJc w:val="left"/>
        <w:pPr>
          <w:ind w:left="2160" w:hanging="360"/>
        </w:pPr>
        <w:rPr>
          <w:rFonts w:hint="default"/>
        </w:rPr>
      </w:lvl>
    </w:lvlOverride>
    <w:lvlOverride w:ilvl="6">
      <w:startOverride w:val="1"/>
      <w:lvl w:ilvl="6">
        <w:start w:val="1"/>
        <w:numFmt w:val="decimal"/>
        <w:pStyle w:val="Heading7"/>
        <w:lvlText w:val="%1.%2.%3.%4.%5.%6.%7."/>
        <w:lvlJc w:val="left"/>
        <w:pPr>
          <w:ind w:left="2520" w:hanging="360"/>
        </w:pPr>
        <w:rPr>
          <w:rFonts w:hint="default"/>
        </w:rPr>
      </w:lvl>
    </w:lvlOverride>
    <w:lvlOverride w:ilvl="7">
      <w:startOverride w:val="1"/>
      <w:lvl w:ilvl="7">
        <w:start w:val="1"/>
        <w:numFmt w:val="decimal"/>
        <w:pStyle w:val="Heading8"/>
        <w:lvlText w:val="%1.%2.%3.%4.%5.%6.%7.%8."/>
        <w:lvlJc w:val="left"/>
        <w:pPr>
          <w:ind w:left="2880" w:hanging="360"/>
        </w:pPr>
        <w:rPr>
          <w:rFonts w:hint="default"/>
        </w:rPr>
      </w:lvl>
    </w:lvlOverride>
    <w:lvlOverride w:ilvl="8">
      <w:startOverride w:val="1"/>
      <w:lvl w:ilvl="8">
        <w:start w:val="1"/>
        <w:numFmt w:val="decimal"/>
        <w:pStyle w:val="Heading9"/>
        <w:lvlText w:val="%1.%2.%3.%4.%5.%6.%7.%8.%9."/>
        <w:lvlJc w:val="left"/>
        <w:pPr>
          <w:ind w:left="3240" w:hanging="360"/>
        </w:pPr>
        <w:rPr>
          <w:rFonts w:hint="default"/>
        </w:rPr>
      </w:lvl>
    </w:lvlOverride>
  </w:num>
  <w:num w:numId="29">
    <w:abstractNumId w:val="2"/>
  </w:num>
  <w:num w:numId="30">
    <w:abstractNumId w:val="8"/>
  </w:num>
  <w:num w:numId="31">
    <w:abstractNumId w:val="52"/>
  </w:num>
  <w:num w:numId="32">
    <w:abstractNumId w:val="1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b/>
          <w:bCs w:val="0"/>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3">
    <w:abstractNumId w:val="9"/>
  </w:num>
  <w:num w:numId="34">
    <w:abstractNumId w:val="39"/>
  </w:num>
  <w:num w:numId="35">
    <w:abstractNumId w:val="3"/>
  </w:num>
  <w:num w:numId="36">
    <w:abstractNumId w:val="7"/>
  </w:num>
  <w:num w:numId="37">
    <w:abstractNumId w:val="22"/>
  </w:num>
  <w:num w:numId="38">
    <w:abstractNumId w:val="43"/>
  </w:num>
  <w:num w:numId="39">
    <w:abstractNumId w:val="1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644"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40">
    <w:abstractNumId w:val="44"/>
  </w:num>
  <w:num w:numId="41">
    <w:abstractNumId w:val="18"/>
  </w:num>
  <w:num w:numId="42">
    <w:abstractNumId w:val="35"/>
  </w:num>
  <w:num w:numId="43">
    <w:abstractNumId w:val="23"/>
  </w:num>
  <w:num w:numId="44">
    <w:abstractNumId w:val="12"/>
  </w:num>
  <w:num w:numId="45">
    <w:abstractNumId w:val="48"/>
  </w:num>
  <w:num w:numId="46">
    <w:abstractNumId w:val="1"/>
  </w:num>
  <w:num w:numId="47">
    <w:abstractNumId w:val="11"/>
    <w:lvlOverride w:ilvl="0">
      <w:lvl w:ilvl="0">
        <w:start w:val="1"/>
        <w:numFmt w:val="decimal"/>
        <w:pStyle w:val="Heading1"/>
        <w:lvlText w:val="%1."/>
        <w:lvlJc w:val="left"/>
        <w:pPr>
          <w:ind w:left="502" w:hanging="360"/>
        </w:pPr>
        <w:rPr>
          <w:rFonts w:hint="default"/>
        </w:rPr>
      </w:lvl>
    </w:lvlOverride>
    <w:lvlOverride w:ilvl="1">
      <w:lvl w:ilvl="1">
        <w:start w:val="1"/>
        <w:numFmt w:val="decimal"/>
        <w:pStyle w:val="Heading2"/>
        <w:lvlText w:val="%1.%2."/>
        <w:lvlJc w:val="left"/>
        <w:pPr>
          <w:ind w:left="502" w:hanging="360"/>
        </w:pPr>
        <w:rPr>
          <w:rFonts w:hint="default"/>
          <w:b w:val="0"/>
          <w:bCs/>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48">
    <w:abstractNumId w:val="29"/>
  </w:num>
  <w:num w:numId="49">
    <w:abstractNumId w:val="26"/>
  </w:num>
  <w:num w:numId="50">
    <w:abstractNumId w:val="46"/>
  </w:num>
  <w:num w:numId="51">
    <w:abstractNumId w:val="1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b/>
          <w:bCs w: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52">
    <w:abstractNumId w:val="21"/>
  </w:num>
  <w:num w:numId="53">
    <w:abstractNumId w:val="20"/>
  </w:num>
  <w:num w:numId="54">
    <w:abstractNumId w:val="11"/>
    <w:lvlOverride w:ilvl="0">
      <w:lvl w:ilvl="0">
        <w:numFmt w:val="none"/>
        <w:pStyle w:val="Heading1"/>
        <w:lvlText w:val="1"/>
        <w:lvlJc w:val="left"/>
        <w:pPr>
          <w:ind w:left="432" w:hanging="432"/>
        </w:pPr>
        <w:rPr>
          <w:rFonts w:hint="default"/>
        </w:rPr>
      </w:lvl>
    </w:lvlOverride>
    <w:lvlOverride w:ilvl="1">
      <w:lvl w:ilvl="1">
        <w:numFmt w:val="decimal"/>
        <w:pStyle w:val="Heading2"/>
        <w:lvlText w:val="%1.1"/>
        <w:lvlJc w:val="left"/>
        <w:pPr>
          <w:ind w:left="576" w:hanging="576"/>
        </w:pPr>
        <w:rPr>
          <w:rFonts w:hint="default"/>
        </w:rPr>
      </w:lvl>
    </w:lvlOverride>
    <w:lvlOverride w:ilvl="2">
      <w:lvl w:ilvl="2">
        <w:numFmt w:val="decimal"/>
        <w:pStyle w:val="Heading3"/>
        <w:lvlText w:val="%1.1.1"/>
        <w:lvlJc w:val="left"/>
        <w:pPr>
          <w:ind w:left="720" w:hanging="720"/>
        </w:pPr>
        <w:rPr>
          <w:rFonts w:hint="default"/>
        </w:rPr>
      </w:lvl>
    </w:lvlOverride>
    <w:lvlOverride w:ilvl="3">
      <w:lvl w:ilvl="3">
        <w:numFmt w:val="decimal"/>
        <w:pStyle w:val="Heading4"/>
        <w:lvlText w:val="%1.%2.%3.%4"/>
        <w:lvlJc w:val="left"/>
        <w:pPr>
          <w:ind w:left="864" w:hanging="864"/>
        </w:pPr>
        <w:rPr>
          <w:rFonts w:hint="default"/>
        </w:rPr>
      </w:lvl>
    </w:lvlOverride>
    <w:lvlOverride w:ilvl="4">
      <w:lvl w:ilvl="4">
        <w:numFmt w:val="decimal"/>
        <w:pStyle w:val="Heading5"/>
        <w:lvlText w:val="%1.%2.%3.%4.%5"/>
        <w:lvlJc w:val="left"/>
        <w:pPr>
          <w:ind w:left="1008" w:hanging="1008"/>
        </w:pPr>
        <w:rPr>
          <w:rFonts w:hint="default"/>
        </w:rPr>
      </w:lvl>
    </w:lvlOverride>
    <w:lvlOverride w:ilvl="5">
      <w:lvl w:ilvl="5">
        <w:numFmt w:val="decimal"/>
        <w:pStyle w:val="Heading6"/>
        <w:lvlText w:val="%1.%2.%3.%4.%5.%6"/>
        <w:lvlJc w:val="left"/>
        <w:pPr>
          <w:ind w:left="1152" w:hanging="1152"/>
        </w:pPr>
        <w:rPr>
          <w:rFonts w:hint="default"/>
        </w:rPr>
      </w:lvl>
    </w:lvlOverride>
    <w:lvlOverride w:ilvl="6">
      <w:lvl w:ilvl="6">
        <w:numFmt w:val="decimal"/>
        <w:pStyle w:val="Heading7"/>
        <w:lvlText w:val="%1.%2.%3.%4.%5.%6.%7"/>
        <w:lvlJc w:val="left"/>
        <w:pPr>
          <w:ind w:left="1296" w:hanging="1296"/>
        </w:pPr>
        <w:rPr>
          <w:rFonts w:hint="default"/>
        </w:rPr>
      </w:lvl>
    </w:lvlOverride>
    <w:lvlOverride w:ilvl="7">
      <w:lvl w:ilvl="7">
        <w:numFmt w:val="decimal"/>
        <w:pStyle w:val="Heading8"/>
        <w:lvlText w:val="%1.%2.%3.%4.%5.%6.%7.%8"/>
        <w:lvlJc w:val="left"/>
        <w:pPr>
          <w:ind w:left="1440" w:hanging="1440"/>
        </w:pPr>
        <w:rPr>
          <w:rFonts w:hint="default"/>
        </w:rPr>
      </w:lvl>
    </w:lvlOverride>
    <w:lvlOverride w:ilvl="8">
      <w:lvl w:ilvl="8">
        <w:numFmt w:val="decimal"/>
        <w:pStyle w:val="Heading9"/>
        <w:lvlText w:val="%1.%2.%3.%4.%5.%6.%7.%8.%9"/>
        <w:lvlJc w:val="left"/>
        <w:pPr>
          <w:ind w:left="1584" w:hanging="1584"/>
        </w:pPr>
        <w:rPr>
          <w:rFonts w:hint="default"/>
        </w:rPr>
      </w:lvl>
    </w:lvlOverride>
  </w:num>
  <w:num w:numId="55">
    <w:abstractNumId w:val="11"/>
    <w:lvlOverride w:ilvl="0">
      <w:lvl w:ilvl="0">
        <w:start w:val="1"/>
        <w:numFmt w:val="decimal"/>
        <w:pStyle w:val="Heading1"/>
        <w:lvlText w:val="%1."/>
        <w:lvlJc w:val="left"/>
        <w:pPr>
          <w:ind w:left="340" w:hanging="340"/>
        </w:pPr>
        <w:rPr>
          <w:rFonts w:hint="default"/>
          <w:sz w:val="28"/>
          <w:szCs w:val="28"/>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56">
    <w:abstractNumId w:val="19"/>
  </w:num>
  <w:num w:numId="57">
    <w:abstractNumId w:val="47"/>
  </w:num>
  <w:num w:numId="58">
    <w:abstractNumId w:val="32"/>
  </w:num>
  <w:num w:numId="59">
    <w:abstractNumId w:val="36"/>
  </w:num>
  <w:num w:numId="60">
    <w:abstractNumId w:val="28"/>
  </w:num>
  <w:num w:numId="61">
    <w:abstractNumId w:val="53"/>
  </w:num>
  <w:num w:numId="62">
    <w:abstractNumId w:val="17"/>
  </w:num>
  <w:num w:numId="63">
    <w:abstractNumId w:val="41"/>
  </w:num>
  <w:num w:numId="64">
    <w:abstractNumId w:val="10"/>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mudya Thilakaratne">
    <w15:presenceInfo w15:providerId="AD" w15:userId="S::pramudya.h@nsbm.ac.lk::67a2c8d5-0cc5-4c5c-a89b-8a91d3392f47"/>
  </w15:person>
  <w15:person w15:author="THOSHIBA">
    <w15:presenceInfo w15:providerId="None" w15:userId="THOSHIBA"/>
  </w15:person>
  <w15:person w15:author="Pramudya Thilakaratne [2]">
    <w15:presenceInfo w15:providerId="None" w15:userId="Pramudya Thilakaratne"/>
  </w15:person>
  <w15:person w15:author="Ms. GMDD Rathnayaka">
    <w15:presenceInfo w15:providerId="None" w15:userId="Ms. GMDD Rathnaya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trackRevisions/>
  <w:defaultTabStop w:val="720"/>
  <w:hyphenationZone w:val="357"/>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056"/>
    <w:rsid w:val="00007223"/>
    <w:rsid w:val="00011BD0"/>
    <w:rsid w:val="000149F0"/>
    <w:rsid w:val="00016E32"/>
    <w:rsid w:val="00020BA2"/>
    <w:rsid w:val="000217A4"/>
    <w:rsid w:val="00027306"/>
    <w:rsid w:val="00027BBA"/>
    <w:rsid w:val="00031A29"/>
    <w:rsid w:val="0003320F"/>
    <w:rsid w:val="000351BA"/>
    <w:rsid w:val="000366BB"/>
    <w:rsid w:val="00041C3D"/>
    <w:rsid w:val="0004519C"/>
    <w:rsid w:val="000526C9"/>
    <w:rsid w:val="000526E7"/>
    <w:rsid w:val="00052C62"/>
    <w:rsid w:val="00061DF2"/>
    <w:rsid w:val="00064B86"/>
    <w:rsid w:val="0006572A"/>
    <w:rsid w:val="00066041"/>
    <w:rsid w:val="00066CF0"/>
    <w:rsid w:val="0007274D"/>
    <w:rsid w:val="00073ACE"/>
    <w:rsid w:val="00081EC0"/>
    <w:rsid w:val="000873AE"/>
    <w:rsid w:val="00090393"/>
    <w:rsid w:val="000A0F34"/>
    <w:rsid w:val="000A19AE"/>
    <w:rsid w:val="000A5854"/>
    <w:rsid w:val="000A6C06"/>
    <w:rsid w:val="000A7817"/>
    <w:rsid w:val="000B476A"/>
    <w:rsid w:val="000B4E96"/>
    <w:rsid w:val="000B6A6C"/>
    <w:rsid w:val="000C146B"/>
    <w:rsid w:val="000C5ACE"/>
    <w:rsid w:val="000C68BD"/>
    <w:rsid w:val="000D0E01"/>
    <w:rsid w:val="000D1175"/>
    <w:rsid w:val="000E045E"/>
    <w:rsid w:val="000E2DA1"/>
    <w:rsid w:val="000E3876"/>
    <w:rsid w:val="000F50C1"/>
    <w:rsid w:val="000F7536"/>
    <w:rsid w:val="0010048C"/>
    <w:rsid w:val="00103E62"/>
    <w:rsid w:val="001073D5"/>
    <w:rsid w:val="00107755"/>
    <w:rsid w:val="00114E21"/>
    <w:rsid w:val="00117493"/>
    <w:rsid w:val="001254F7"/>
    <w:rsid w:val="001268B8"/>
    <w:rsid w:val="0013325F"/>
    <w:rsid w:val="00135AE9"/>
    <w:rsid w:val="00135CC2"/>
    <w:rsid w:val="00144B51"/>
    <w:rsid w:val="00146F42"/>
    <w:rsid w:val="00151F43"/>
    <w:rsid w:val="001534CB"/>
    <w:rsid w:val="001541F6"/>
    <w:rsid w:val="001565E5"/>
    <w:rsid w:val="00166629"/>
    <w:rsid w:val="00172F88"/>
    <w:rsid w:val="001821B7"/>
    <w:rsid w:val="001824B8"/>
    <w:rsid w:val="00186C26"/>
    <w:rsid w:val="0019109C"/>
    <w:rsid w:val="00194399"/>
    <w:rsid w:val="001951D1"/>
    <w:rsid w:val="001952CC"/>
    <w:rsid w:val="001A1B22"/>
    <w:rsid w:val="001A645A"/>
    <w:rsid w:val="001A6B86"/>
    <w:rsid w:val="001A70E5"/>
    <w:rsid w:val="001A74D0"/>
    <w:rsid w:val="001B013B"/>
    <w:rsid w:val="001B1B87"/>
    <w:rsid w:val="001B300F"/>
    <w:rsid w:val="001B3ADB"/>
    <w:rsid w:val="001B4B66"/>
    <w:rsid w:val="001C39B8"/>
    <w:rsid w:val="001D4220"/>
    <w:rsid w:val="001D7A46"/>
    <w:rsid w:val="001D7EC4"/>
    <w:rsid w:val="001E0ECB"/>
    <w:rsid w:val="001E16E3"/>
    <w:rsid w:val="001E729B"/>
    <w:rsid w:val="001F354C"/>
    <w:rsid w:val="001F44E8"/>
    <w:rsid w:val="001F78BB"/>
    <w:rsid w:val="00201EA7"/>
    <w:rsid w:val="00206126"/>
    <w:rsid w:val="002213BB"/>
    <w:rsid w:val="002218CC"/>
    <w:rsid w:val="00222037"/>
    <w:rsid w:val="00222381"/>
    <w:rsid w:val="002308CF"/>
    <w:rsid w:val="0023163D"/>
    <w:rsid w:val="00235735"/>
    <w:rsid w:val="00241E05"/>
    <w:rsid w:val="00243194"/>
    <w:rsid w:val="0025300D"/>
    <w:rsid w:val="002555D6"/>
    <w:rsid w:val="00257EF6"/>
    <w:rsid w:val="0026006D"/>
    <w:rsid w:val="00264E4A"/>
    <w:rsid w:val="002678C3"/>
    <w:rsid w:val="00276DE8"/>
    <w:rsid w:val="00280DE5"/>
    <w:rsid w:val="002837B0"/>
    <w:rsid w:val="00285D53"/>
    <w:rsid w:val="0029147A"/>
    <w:rsid w:val="00293298"/>
    <w:rsid w:val="00296CFB"/>
    <w:rsid w:val="002A19C9"/>
    <w:rsid w:val="002A2585"/>
    <w:rsid w:val="002A3C48"/>
    <w:rsid w:val="002A7D38"/>
    <w:rsid w:val="002B0619"/>
    <w:rsid w:val="002B08ED"/>
    <w:rsid w:val="002B30EA"/>
    <w:rsid w:val="002B475E"/>
    <w:rsid w:val="002D3657"/>
    <w:rsid w:val="002E207A"/>
    <w:rsid w:val="002E2807"/>
    <w:rsid w:val="002E3F06"/>
    <w:rsid w:val="002E5114"/>
    <w:rsid w:val="002E5633"/>
    <w:rsid w:val="002F5E2C"/>
    <w:rsid w:val="002F6B74"/>
    <w:rsid w:val="002F7398"/>
    <w:rsid w:val="0030623A"/>
    <w:rsid w:val="00310F96"/>
    <w:rsid w:val="00311534"/>
    <w:rsid w:val="00312145"/>
    <w:rsid w:val="00312B97"/>
    <w:rsid w:val="00312DF5"/>
    <w:rsid w:val="003134B4"/>
    <w:rsid w:val="00320FCC"/>
    <w:rsid w:val="003215F5"/>
    <w:rsid w:val="00333885"/>
    <w:rsid w:val="00335AE3"/>
    <w:rsid w:val="00336EEB"/>
    <w:rsid w:val="003374D9"/>
    <w:rsid w:val="0034135C"/>
    <w:rsid w:val="0034152E"/>
    <w:rsid w:val="00342179"/>
    <w:rsid w:val="00350BB4"/>
    <w:rsid w:val="00363056"/>
    <w:rsid w:val="003631A1"/>
    <w:rsid w:val="003706C6"/>
    <w:rsid w:val="003717AC"/>
    <w:rsid w:val="003759DC"/>
    <w:rsid w:val="00381A30"/>
    <w:rsid w:val="00381CB7"/>
    <w:rsid w:val="003A4C41"/>
    <w:rsid w:val="003A4D7A"/>
    <w:rsid w:val="003A6FAF"/>
    <w:rsid w:val="003B0E80"/>
    <w:rsid w:val="003B18C0"/>
    <w:rsid w:val="003B7049"/>
    <w:rsid w:val="003B7608"/>
    <w:rsid w:val="003C309D"/>
    <w:rsid w:val="003C4BE9"/>
    <w:rsid w:val="003C4F44"/>
    <w:rsid w:val="003C524F"/>
    <w:rsid w:val="003D3EC2"/>
    <w:rsid w:val="003D50B7"/>
    <w:rsid w:val="003E00EA"/>
    <w:rsid w:val="003E0CE3"/>
    <w:rsid w:val="003E31AF"/>
    <w:rsid w:val="003E7BE7"/>
    <w:rsid w:val="003E7C13"/>
    <w:rsid w:val="003F3F44"/>
    <w:rsid w:val="003F6E96"/>
    <w:rsid w:val="003F79EE"/>
    <w:rsid w:val="0040040F"/>
    <w:rsid w:val="004007CB"/>
    <w:rsid w:val="00406297"/>
    <w:rsid w:val="00412D19"/>
    <w:rsid w:val="0041501C"/>
    <w:rsid w:val="00427FF4"/>
    <w:rsid w:val="00432027"/>
    <w:rsid w:val="00433C4A"/>
    <w:rsid w:val="00435D00"/>
    <w:rsid w:val="00441008"/>
    <w:rsid w:val="00443854"/>
    <w:rsid w:val="004439F9"/>
    <w:rsid w:val="004501CA"/>
    <w:rsid w:val="004549CE"/>
    <w:rsid w:val="00454D5A"/>
    <w:rsid w:val="00457A17"/>
    <w:rsid w:val="0046077E"/>
    <w:rsid w:val="00471980"/>
    <w:rsid w:val="00473383"/>
    <w:rsid w:val="0047423C"/>
    <w:rsid w:val="00476A2E"/>
    <w:rsid w:val="00476CEB"/>
    <w:rsid w:val="004805C5"/>
    <w:rsid w:val="00483CA4"/>
    <w:rsid w:val="00484520"/>
    <w:rsid w:val="00486413"/>
    <w:rsid w:val="00486565"/>
    <w:rsid w:val="004953DD"/>
    <w:rsid w:val="004A2FAB"/>
    <w:rsid w:val="004A3E98"/>
    <w:rsid w:val="004A3F55"/>
    <w:rsid w:val="004A7319"/>
    <w:rsid w:val="004B082D"/>
    <w:rsid w:val="004B0F1C"/>
    <w:rsid w:val="004C123D"/>
    <w:rsid w:val="004C625A"/>
    <w:rsid w:val="004D28C8"/>
    <w:rsid w:val="004D3698"/>
    <w:rsid w:val="004D3AC4"/>
    <w:rsid w:val="004D7553"/>
    <w:rsid w:val="004D767D"/>
    <w:rsid w:val="004E0FDA"/>
    <w:rsid w:val="004F63E6"/>
    <w:rsid w:val="004F7564"/>
    <w:rsid w:val="00500606"/>
    <w:rsid w:val="0051217F"/>
    <w:rsid w:val="00512E61"/>
    <w:rsid w:val="00515E0E"/>
    <w:rsid w:val="00516C45"/>
    <w:rsid w:val="005225DF"/>
    <w:rsid w:val="00522BB6"/>
    <w:rsid w:val="005248A8"/>
    <w:rsid w:val="00525C48"/>
    <w:rsid w:val="00526311"/>
    <w:rsid w:val="00527ED5"/>
    <w:rsid w:val="00535053"/>
    <w:rsid w:val="005368D7"/>
    <w:rsid w:val="00556718"/>
    <w:rsid w:val="005740B5"/>
    <w:rsid w:val="00577742"/>
    <w:rsid w:val="00594F13"/>
    <w:rsid w:val="005A094F"/>
    <w:rsid w:val="005A2281"/>
    <w:rsid w:val="005A51B3"/>
    <w:rsid w:val="005A63B3"/>
    <w:rsid w:val="005B1174"/>
    <w:rsid w:val="005C3131"/>
    <w:rsid w:val="005C3225"/>
    <w:rsid w:val="005C3A4A"/>
    <w:rsid w:val="005C6E18"/>
    <w:rsid w:val="005D73EE"/>
    <w:rsid w:val="005E4C90"/>
    <w:rsid w:val="005E600E"/>
    <w:rsid w:val="005E6110"/>
    <w:rsid w:val="005F1F17"/>
    <w:rsid w:val="005F50F7"/>
    <w:rsid w:val="005F7463"/>
    <w:rsid w:val="005F7B9C"/>
    <w:rsid w:val="00600369"/>
    <w:rsid w:val="00604F5A"/>
    <w:rsid w:val="006068E4"/>
    <w:rsid w:val="00607694"/>
    <w:rsid w:val="00611C73"/>
    <w:rsid w:val="00611CFB"/>
    <w:rsid w:val="00612486"/>
    <w:rsid w:val="00613166"/>
    <w:rsid w:val="006163B4"/>
    <w:rsid w:val="00622BCE"/>
    <w:rsid w:val="0062634F"/>
    <w:rsid w:val="006304DA"/>
    <w:rsid w:val="00630CB8"/>
    <w:rsid w:val="00636EB0"/>
    <w:rsid w:val="00640D71"/>
    <w:rsid w:val="00643E99"/>
    <w:rsid w:val="00645059"/>
    <w:rsid w:val="00660F93"/>
    <w:rsid w:val="006639A3"/>
    <w:rsid w:val="00664243"/>
    <w:rsid w:val="006679E8"/>
    <w:rsid w:val="00670B18"/>
    <w:rsid w:val="00670C85"/>
    <w:rsid w:val="00674D95"/>
    <w:rsid w:val="00682821"/>
    <w:rsid w:val="0068430F"/>
    <w:rsid w:val="006861EB"/>
    <w:rsid w:val="00686975"/>
    <w:rsid w:val="00692C2F"/>
    <w:rsid w:val="00692F07"/>
    <w:rsid w:val="00693EF9"/>
    <w:rsid w:val="006966DB"/>
    <w:rsid w:val="006A1FAE"/>
    <w:rsid w:val="006A33A6"/>
    <w:rsid w:val="006A40BC"/>
    <w:rsid w:val="006A51B8"/>
    <w:rsid w:val="006A6799"/>
    <w:rsid w:val="006C31A3"/>
    <w:rsid w:val="006C4516"/>
    <w:rsid w:val="006C58F8"/>
    <w:rsid w:val="006C7E11"/>
    <w:rsid w:val="006D30D8"/>
    <w:rsid w:val="006D4C41"/>
    <w:rsid w:val="006D6C4A"/>
    <w:rsid w:val="006E0424"/>
    <w:rsid w:val="006E2219"/>
    <w:rsid w:val="006E52B8"/>
    <w:rsid w:val="006E7A39"/>
    <w:rsid w:val="006F2AB8"/>
    <w:rsid w:val="006F7CF2"/>
    <w:rsid w:val="007021AD"/>
    <w:rsid w:val="00703791"/>
    <w:rsid w:val="007051C4"/>
    <w:rsid w:val="00705E51"/>
    <w:rsid w:val="007111E6"/>
    <w:rsid w:val="00717D99"/>
    <w:rsid w:val="00723815"/>
    <w:rsid w:val="00725FA7"/>
    <w:rsid w:val="007266B0"/>
    <w:rsid w:val="00726C00"/>
    <w:rsid w:val="0073174B"/>
    <w:rsid w:val="00733A7E"/>
    <w:rsid w:val="007348B3"/>
    <w:rsid w:val="007359E5"/>
    <w:rsid w:val="007519BF"/>
    <w:rsid w:val="00762C22"/>
    <w:rsid w:val="00762E6B"/>
    <w:rsid w:val="007635DB"/>
    <w:rsid w:val="00776B9C"/>
    <w:rsid w:val="00783B2C"/>
    <w:rsid w:val="00786941"/>
    <w:rsid w:val="00786A87"/>
    <w:rsid w:val="00787336"/>
    <w:rsid w:val="0079506C"/>
    <w:rsid w:val="00796930"/>
    <w:rsid w:val="007A0314"/>
    <w:rsid w:val="007B0B0A"/>
    <w:rsid w:val="007B1E70"/>
    <w:rsid w:val="007B2B10"/>
    <w:rsid w:val="007C0482"/>
    <w:rsid w:val="007C4489"/>
    <w:rsid w:val="007C5875"/>
    <w:rsid w:val="007D418F"/>
    <w:rsid w:val="007D4783"/>
    <w:rsid w:val="007D4930"/>
    <w:rsid w:val="007D64BF"/>
    <w:rsid w:val="007E111C"/>
    <w:rsid w:val="007E2412"/>
    <w:rsid w:val="007E53F3"/>
    <w:rsid w:val="007E70FD"/>
    <w:rsid w:val="007F083A"/>
    <w:rsid w:val="007F0E92"/>
    <w:rsid w:val="007F2DE4"/>
    <w:rsid w:val="007F39A3"/>
    <w:rsid w:val="007F3EC5"/>
    <w:rsid w:val="007F6824"/>
    <w:rsid w:val="008007E2"/>
    <w:rsid w:val="00801533"/>
    <w:rsid w:val="00805ADC"/>
    <w:rsid w:val="00805E56"/>
    <w:rsid w:val="00810E4C"/>
    <w:rsid w:val="00815A72"/>
    <w:rsid w:val="00815CCA"/>
    <w:rsid w:val="00821D9D"/>
    <w:rsid w:val="00822C54"/>
    <w:rsid w:val="00824DFC"/>
    <w:rsid w:val="00825F91"/>
    <w:rsid w:val="00827C55"/>
    <w:rsid w:val="00836725"/>
    <w:rsid w:val="00837969"/>
    <w:rsid w:val="00837E1F"/>
    <w:rsid w:val="008409FC"/>
    <w:rsid w:val="00841574"/>
    <w:rsid w:val="00843C13"/>
    <w:rsid w:val="00844AB9"/>
    <w:rsid w:val="008470BC"/>
    <w:rsid w:val="00847AE1"/>
    <w:rsid w:val="00852890"/>
    <w:rsid w:val="008530C6"/>
    <w:rsid w:val="00856FF0"/>
    <w:rsid w:val="0085727A"/>
    <w:rsid w:val="008572C1"/>
    <w:rsid w:val="008610CD"/>
    <w:rsid w:val="00863C12"/>
    <w:rsid w:val="008652B5"/>
    <w:rsid w:val="00870863"/>
    <w:rsid w:val="00873686"/>
    <w:rsid w:val="00875CD8"/>
    <w:rsid w:val="00876D5A"/>
    <w:rsid w:val="00877736"/>
    <w:rsid w:val="00880405"/>
    <w:rsid w:val="008809B6"/>
    <w:rsid w:val="00881340"/>
    <w:rsid w:val="008969DC"/>
    <w:rsid w:val="008A014B"/>
    <w:rsid w:val="008A0CEB"/>
    <w:rsid w:val="008A59D8"/>
    <w:rsid w:val="008B3A98"/>
    <w:rsid w:val="008B6D0B"/>
    <w:rsid w:val="008B71B7"/>
    <w:rsid w:val="008C2295"/>
    <w:rsid w:val="008C4BB0"/>
    <w:rsid w:val="008C60CE"/>
    <w:rsid w:val="008C6CF6"/>
    <w:rsid w:val="008D1869"/>
    <w:rsid w:val="008D59F9"/>
    <w:rsid w:val="008D6FCC"/>
    <w:rsid w:val="008E06D4"/>
    <w:rsid w:val="008E1E11"/>
    <w:rsid w:val="008E3462"/>
    <w:rsid w:val="008E477C"/>
    <w:rsid w:val="008F4F84"/>
    <w:rsid w:val="00901251"/>
    <w:rsid w:val="00902498"/>
    <w:rsid w:val="00902ABD"/>
    <w:rsid w:val="00910EED"/>
    <w:rsid w:val="00911617"/>
    <w:rsid w:val="00915304"/>
    <w:rsid w:val="00915CE5"/>
    <w:rsid w:val="00917B35"/>
    <w:rsid w:val="0092123B"/>
    <w:rsid w:val="00922176"/>
    <w:rsid w:val="009257B0"/>
    <w:rsid w:val="00926C19"/>
    <w:rsid w:val="00926EC1"/>
    <w:rsid w:val="00934D7D"/>
    <w:rsid w:val="00934FB0"/>
    <w:rsid w:val="009373CE"/>
    <w:rsid w:val="0094403E"/>
    <w:rsid w:val="0095451C"/>
    <w:rsid w:val="00964C0A"/>
    <w:rsid w:val="00967FE9"/>
    <w:rsid w:val="0097097B"/>
    <w:rsid w:val="00971175"/>
    <w:rsid w:val="00977A33"/>
    <w:rsid w:val="00981B03"/>
    <w:rsid w:val="009821C3"/>
    <w:rsid w:val="009847E2"/>
    <w:rsid w:val="009851BA"/>
    <w:rsid w:val="00990652"/>
    <w:rsid w:val="009933E0"/>
    <w:rsid w:val="00994994"/>
    <w:rsid w:val="009A2315"/>
    <w:rsid w:val="009A5A1C"/>
    <w:rsid w:val="009B092B"/>
    <w:rsid w:val="009B2E98"/>
    <w:rsid w:val="009B5528"/>
    <w:rsid w:val="009D029C"/>
    <w:rsid w:val="009D2F4C"/>
    <w:rsid w:val="009D3DB4"/>
    <w:rsid w:val="009D657A"/>
    <w:rsid w:val="009E6229"/>
    <w:rsid w:val="009F189E"/>
    <w:rsid w:val="009F6803"/>
    <w:rsid w:val="009F7360"/>
    <w:rsid w:val="00A03272"/>
    <w:rsid w:val="00A03C90"/>
    <w:rsid w:val="00A043B7"/>
    <w:rsid w:val="00A10C65"/>
    <w:rsid w:val="00A135D1"/>
    <w:rsid w:val="00A17DCE"/>
    <w:rsid w:val="00A25CFB"/>
    <w:rsid w:val="00A26658"/>
    <w:rsid w:val="00A26682"/>
    <w:rsid w:val="00A308DA"/>
    <w:rsid w:val="00A33B37"/>
    <w:rsid w:val="00A33D9F"/>
    <w:rsid w:val="00A41AE3"/>
    <w:rsid w:val="00A444DA"/>
    <w:rsid w:val="00A55B3C"/>
    <w:rsid w:val="00A72AD2"/>
    <w:rsid w:val="00A7630D"/>
    <w:rsid w:val="00A77ADD"/>
    <w:rsid w:val="00A80C05"/>
    <w:rsid w:val="00A8115A"/>
    <w:rsid w:val="00A81638"/>
    <w:rsid w:val="00A827CA"/>
    <w:rsid w:val="00A82F98"/>
    <w:rsid w:val="00A9026C"/>
    <w:rsid w:val="00A917A7"/>
    <w:rsid w:val="00A92BDD"/>
    <w:rsid w:val="00A933C7"/>
    <w:rsid w:val="00A95F98"/>
    <w:rsid w:val="00AA0D1A"/>
    <w:rsid w:val="00AA135A"/>
    <w:rsid w:val="00AB25F7"/>
    <w:rsid w:val="00AB449F"/>
    <w:rsid w:val="00AB5047"/>
    <w:rsid w:val="00AB5CB9"/>
    <w:rsid w:val="00AB6502"/>
    <w:rsid w:val="00AB6B7B"/>
    <w:rsid w:val="00AB7851"/>
    <w:rsid w:val="00AC620B"/>
    <w:rsid w:val="00AD307E"/>
    <w:rsid w:val="00AD40A4"/>
    <w:rsid w:val="00AD43A6"/>
    <w:rsid w:val="00B02A8D"/>
    <w:rsid w:val="00B04C6C"/>
    <w:rsid w:val="00B07C1A"/>
    <w:rsid w:val="00B115A6"/>
    <w:rsid w:val="00B12BCC"/>
    <w:rsid w:val="00B131A7"/>
    <w:rsid w:val="00B13A20"/>
    <w:rsid w:val="00B21A1B"/>
    <w:rsid w:val="00B2506F"/>
    <w:rsid w:val="00B27C71"/>
    <w:rsid w:val="00B33824"/>
    <w:rsid w:val="00B36E67"/>
    <w:rsid w:val="00B401EE"/>
    <w:rsid w:val="00B43BBD"/>
    <w:rsid w:val="00B53A7B"/>
    <w:rsid w:val="00B60921"/>
    <w:rsid w:val="00B61776"/>
    <w:rsid w:val="00B70159"/>
    <w:rsid w:val="00B72053"/>
    <w:rsid w:val="00B73B6E"/>
    <w:rsid w:val="00B7539F"/>
    <w:rsid w:val="00B81DD1"/>
    <w:rsid w:val="00B92B37"/>
    <w:rsid w:val="00B92C23"/>
    <w:rsid w:val="00B93EBE"/>
    <w:rsid w:val="00B9779B"/>
    <w:rsid w:val="00BA100A"/>
    <w:rsid w:val="00BC09E6"/>
    <w:rsid w:val="00BC5EE2"/>
    <w:rsid w:val="00BC6C2A"/>
    <w:rsid w:val="00BD130F"/>
    <w:rsid w:val="00BD749D"/>
    <w:rsid w:val="00BE4585"/>
    <w:rsid w:val="00BF17E3"/>
    <w:rsid w:val="00BF4113"/>
    <w:rsid w:val="00BF6952"/>
    <w:rsid w:val="00C01A1F"/>
    <w:rsid w:val="00C14EB8"/>
    <w:rsid w:val="00C14F12"/>
    <w:rsid w:val="00C20043"/>
    <w:rsid w:val="00C24459"/>
    <w:rsid w:val="00C3231B"/>
    <w:rsid w:val="00C32C89"/>
    <w:rsid w:val="00C4491C"/>
    <w:rsid w:val="00C44A01"/>
    <w:rsid w:val="00C54354"/>
    <w:rsid w:val="00C55681"/>
    <w:rsid w:val="00C617F7"/>
    <w:rsid w:val="00C70F36"/>
    <w:rsid w:val="00C7482A"/>
    <w:rsid w:val="00C76A1B"/>
    <w:rsid w:val="00C77253"/>
    <w:rsid w:val="00C7769B"/>
    <w:rsid w:val="00C80311"/>
    <w:rsid w:val="00C841D8"/>
    <w:rsid w:val="00C87CCF"/>
    <w:rsid w:val="00C91CFA"/>
    <w:rsid w:val="00C960B0"/>
    <w:rsid w:val="00C96A00"/>
    <w:rsid w:val="00CA7168"/>
    <w:rsid w:val="00CB00B1"/>
    <w:rsid w:val="00CB24E9"/>
    <w:rsid w:val="00CC0583"/>
    <w:rsid w:val="00CC0840"/>
    <w:rsid w:val="00CC2E42"/>
    <w:rsid w:val="00CC4905"/>
    <w:rsid w:val="00CC4D39"/>
    <w:rsid w:val="00CE2809"/>
    <w:rsid w:val="00CE5605"/>
    <w:rsid w:val="00CE7303"/>
    <w:rsid w:val="00CF30B9"/>
    <w:rsid w:val="00D14F9E"/>
    <w:rsid w:val="00D160D3"/>
    <w:rsid w:val="00D16597"/>
    <w:rsid w:val="00D22FA8"/>
    <w:rsid w:val="00D40DDD"/>
    <w:rsid w:val="00D42A3D"/>
    <w:rsid w:val="00D45561"/>
    <w:rsid w:val="00D47A03"/>
    <w:rsid w:val="00D53792"/>
    <w:rsid w:val="00D54FC2"/>
    <w:rsid w:val="00D6099F"/>
    <w:rsid w:val="00D6116D"/>
    <w:rsid w:val="00D61E3C"/>
    <w:rsid w:val="00D668BC"/>
    <w:rsid w:val="00D769F1"/>
    <w:rsid w:val="00D77073"/>
    <w:rsid w:val="00D839D2"/>
    <w:rsid w:val="00D916B6"/>
    <w:rsid w:val="00D9493A"/>
    <w:rsid w:val="00D969AC"/>
    <w:rsid w:val="00DA54B7"/>
    <w:rsid w:val="00DA5960"/>
    <w:rsid w:val="00DB5C61"/>
    <w:rsid w:val="00DB6056"/>
    <w:rsid w:val="00DC270C"/>
    <w:rsid w:val="00DD58C4"/>
    <w:rsid w:val="00DD7DD3"/>
    <w:rsid w:val="00DE5797"/>
    <w:rsid w:val="00DE5EF9"/>
    <w:rsid w:val="00DE5F58"/>
    <w:rsid w:val="00DF1F78"/>
    <w:rsid w:val="00DF54F8"/>
    <w:rsid w:val="00DF6D7F"/>
    <w:rsid w:val="00E05128"/>
    <w:rsid w:val="00E11355"/>
    <w:rsid w:val="00E13179"/>
    <w:rsid w:val="00E142BD"/>
    <w:rsid w:val="00E20CB2"/>
    <w:rsid w:val="00E26075"/>
    <w:rsid w:val="00E275D7"/>
    <w:rsid w:val="00E35F4C"/>
    <w:rsid w:val="00E37D3F"/>
    <w:rsid w:val="00E37D7F"/>
    <w:rsid w:val="00E612D3"/>
    <w:rsid w:val="00E706D3"/>
    <w:rsid w:val="00E71530"/>
    <w:rsid w:val="00E82FB4"/>
    <w:rsid w:val="00E86C85"/>
    <w:rsid w:val="00E908EC"/>
    <w:rsid w:val="00E92C94"/>
    <w:rsid w:val="00E94402"/>
    <w:rsid w:val="00E95FCD"/>
    <w:rsid w:val="00EA025A"/>
    <w:rsid w:val="00EA21B6"/>
    <w:rsid w:val="00EB22A2"/>
    <w:rsid w:val="00EC6292"/>
    <w:rsid w:val="00ED7243"/>
    <w:rsid w:val="00EE3948"/>
    <w:rsid w:val="00EE74CC"/>
    <w:rsid w:val="00EF3F46"/>
    <w:rsid w:val="00F044AE"/>
    <w:rsid w:val="00F1048A"/>
    <w:rsid w:val="00F112A9"/>
    <w:rsid w:val="00F35818"/>
    <w:rsid w:val="00F404F3"/>
    <w:rsid w:val="00F416FB"/>
    <w:rsid w:val="00F45BC2"/>
    <w:rsid w:val="00F50A29"/>
    <w:rsid w:val="00F51E5D"/>
    <w:rsid w:val="00F52B32"/>
    <w:rsid w:val="00F53AF8"/>
    <w:rsid w:val="00F54ABB"/>
    <w:rsid w:val="00F54B82"/>
    <w:rsid w:val="00F72D95"/>
    <w:rsid w:val="00F749C6"/>
    <w:rsid w:val="00F75A0E"/>
    <w:rsid w:val="00F84468"/>
    <w:rsid w:val="00F925F0"/>
    <w:rsid w:val="00F9711C"/>
    <w:rsid w:val="00FA07EB"/>
    <w:rsid w:val="00FB1F0A"/>
    <w:rsid w:val="00FB22C1"/>
    <w:rsid w:val="00FD2C34"/>
    <w:rsid w:val="00FD70E9"/>
    <w:rsid w:val="00FD72EC"/>
    <w:rsid w:val="00FD76A4"/>
    <w:rsid w:val="00FE462B"/>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DD7C39"/>
  <w15:docId w15:val="{66D96FBB-35D5-450F-9018-ACC95253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03"/>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9F6803"/>
    <w:pPr>
      <w:keepNext/>
      <w:keepLines/>
      <w:numPr>
        <w:numId w:val="2"/>
      </w:numPr>
      <w:spacing w:before="360" w:after="360" w:line="240" w:lineRule="auto"/>
      <w:ind w:left="357" w:hanging="357"/>
      <w:outlineLvl w:val="0"/>
    </w:pPr>
    <w:rPr>
      <w:rFonts w:asciiTheme="majorHAnsi" w:eastAsiaTheme="majorEastAsia" w:hAnsiTheme="majorHAnsi" w:cstheme="majorBidi"/>
      <w:b/>
      <w:bCs/>
      <w:color w:val="4F81BD" w:themeColor="accent1"/>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ind w:left="360"/>
      <w:outlineLvl w:val="1"/>
    </w:pPr>
    <w:rPr>
      <w:bCs w:val="0"/>
      <w:sz w:val="26"/>
      <w:szCs w:val="26"/>
    </w:rPr>
  </w:style>
  <w:style w:type="paragraph" w:styleId="Heading3">
    <w:name w:val="heading 3"/>
    <w:basedOn w:val="Heading2"/>
    <w:next w:val="Normal"/>
    <w:link w:val="Heading3Char"/>
    <w:uiPriority w:val="9"/>
    <w:unhideWhenUsed/>
    <w:qFormat/>
    <w:rsid w:val="006C58F8"/>
    <w:pPr>
      <w:numPr>
        <w:ilvl w:val="2"/>
      </w:numPr>
      <w:ind w:left="35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9F6803"/>
    <w:rPr>
      <w:rFonts w:asciiTheme="majorHAnsi" w:eastAsiaTheme="majorEastAsia" w:hAnsiTheme="majorHAnsi" w:cstheme="majorBidi"/>
      <w:b/>
      <w:bCs/>
      <w:color w:val="4F81BD" w:themeColor="accent1"/>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6C58F8"/>
    <w:rPr>
      <w:rFonts w:asciiTheme="majorHAnsi" w:eastAsiaTheme="majorEastAsia" w:hAnsiTheme="majorHAnsi" w:cstheme="majorBidi"/>
      <w:b/>
      <w:bCs/>
      <w:color w:val="4F81BD" w:themeColor="accent1"/>
      <w:sz w:val="24"/>
      <w:szCs w:val="26"/>
      <w:lang w:eastAsia="en-US"/>
    </w:rPr>
  </w:style>
  <w:style w:type="character" w:customStyle="1" w:styleId="Heading4Char">
    <w:name w:val="Heading 4 Char"/>
    <w:basedOn w:val="DefaultParagraphFont"/>
    <w:link w:val="Heading4"/>
    <w:uiPriority w:val="9"/>
    <w:semiHidden/>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CE5605"/>
    <w:pPr>
      <w:shd w:val="clear" w:color="auto" w:fill="FFFFFF" w:themeFill="background1"/>
      <w:tabs>
        <w:tab w:val="left" w:pos="480"/>
        <w:tab w:val="right" w:leader="dot" w:pos="10456"/>
      </w:tabs>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23"/>
      </w:numPr>
    </w:pPr>
  </w:style>
  <w:style w:type="paragraph" w:styleId="NormalWeb">
    <w:name w:val="Normal (Web)"/>
    <w:basedOn w:val="Normal"/>
    <w:uiPriority w:val="99"/>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normaltextrun">
    <w:name w:val="normaltextrun"/>
    <w:basedOn w:val="DefaultParagraphFont"/>
    <w:rsid w:val="00873686"/>
  </w:style>
  <w:style w:type="character" w:customStyle="1" w:styleId="eop">
    <w:name w:val="eop"/>
    <w:basedOn w:val="DefaultParagraphFont"/>
    <w:rsid w:val="00873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032">
      <w:bodyDiv w:val="1"/>
      <w:marLeft w:val="0"/>
      <w:marRight w:val="0"/>
      <w:marTop w:val="0"/>
      <w:marBottom w:val="0"/>
      <w:divBdr>
        <w:top w:val="none" w:sz="0" w:space="0" w:color="auto"/>
        <w:left w:val="none" w:sz="0" w:space="0" w:color="auto"/>
        <w:bottom w:val="none" w:sz="0" w:space="0" w:color="auto"/>
        <w:right w:val="none" w:sz="0" w:space="0" w:color="auto"/>
      </w:divBdr>
    </w:div>
    <w:div w:id="460343537">
      <w:bodyDiv w:val="1"/>
      <w:marLeft w:val="0"/>
      <w:marRight w:val="0"/>
      <w:marTop w:val="0"/>
      <w:marBottom w:val="0"/>
      <w:divBdr>
        <w:top w:val="none" w:sz="0" w:space="0" w:color="auto"/>
        <w:left w:val="none" w:sz="0" w:space="0" w:color="auto"/>
        <w:bottom w:val="none" w:sz="0" w:space="0" w:color="auto"/>
        <w:right w:val="none" w:sz="0" w:space="0" w:color="auto"/>
      </w:divBdr>
    </w:div>
    <w:div w:id="527647862">
      <w:bodyDiv w:val="1"/>
      <w:marLeft w:val="0"/>
      <w:marRight w:val="0"/>
      <w:marTop w:val="0"/>
      <w:marBottom w:val="0"/>
      <w:divBdr>
        <w:top w:val="none" w:sz="0" w:space="0" w:color="auto"/>
        <w:left w:val="none" w:sz="0" w:space="0" w:color="auto"/>
        <w:bottom w:val="none" w:sz="0" w:space="0" w:color="auto"/>
        <w:right w:val="none" w:sz="0" w:space="0" w:color="auto"/>
      </w:divBdr>
    </w:div>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30258">
      <w:bodyDiv w:val="1"/>
      <w:marLeft w:val="0"/>
      <w:marRight w:val="0"/>
      <w:marTop w:val="0"/>
      <w:marBottom w:val="0"/>
      <w:divBdr>
        <w:top w:val="none" w:sz="0" w:space="0" w:color="auto"/>
        <w:left w:val="none" w:sz="0" w:space="0" w:color="auto"/>
        <w:bottom w:val="none" w:sz="0" w:space="0" w:color="auto"/>
        <w:right w:val="none" w:sz="0" w:space="0" w:color="auto"/>
      </w:divBdr>
    </w:div>
    <w:div w:id="1264454600">
      <w:bodyDiv w:val="1"/>
      <w:marLeft w:val="0"/>
      <w:marRight w:val="0"/>
      <w:marTop w:val="0"/>
      <w:marBottom w:val="0"/>
      <w:divBdr>
        <w:top w:val="none" w:sz="0" w:space="0" w:color="auto"/>
        <w:left w:val="none" w:sz="0" w:space="0" w:color="auto"/>
        <w:bottom w:val="none" w:sz="0" w:space="0" w:color="auto"/>
        <w:right w:val="none" w:sz="0" w:space="0" w:color="auto"/>
      </w:divBdr>
    </w:div>
    <w:div w:id="1498302625">
      <w:bodyDiv w:val="1"/>
      <w:marLeft w:val="0"/>
      <w:marRight w:val="0"/>
      <w:marTop w:val="0"/>
      <w:marBottom w:val="0"/>
      <w:divBdr>
        <w:top w:val="none" w:sz="0" w:space="0" w:color="auto"/>
        <w:left w:val="none" w:sz="0" w:space="0" w:color="auto"/>
        <w:bottom w:val="none" w:sz="0" w:space="0" w:color="auto"/>
        <w:right w:val="none" w:sz="0" w:space="0" w:color="auto"/>
      </w:divBdr>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gress xmlns="be8701d8-bbbe-4753-a119-fb6eb7c05798">2. Uploaded</Progres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3980-93A2-4ECC-9735-A57F0C2403B1}">
  <ds:schemaRefs>
    <ds:schemaRef ds:uri="http://schemas.microsoft.com/sharepoint/v3/contenttype/forms"/>
  </ds:schemaRefs>
</ds:datastoreItem>
</file>

<file path=customXml/itemProps2.xml><?xml version="1.0" encoding="utf-8"?>
<ds:datastoreItem xmlns:ds="http://schemas.openxmlformats.org/officeDocument/2006/customXml" ds:itemID="{A3D58D1A-43F3-4B66-9E3A-5D4E8F2727D2}">
  <ds:schemaRefs>
    <ds:schemaRef ds:uri="http://schemas.microsoft.com/office/2006/metadata/properties"/>
    <ds:schemaRef ds:uri="http://schemas.microsoft.com/office/infopath/2007/PartnerControls"/>
    <ds:schemaRef ds:uri="be8701d8-bbbe-4753-a119-fb6eb7c05798"/>
  </ds:schemaRefs>
</ds:datastoreItem>
</file>

<file path=customXml/itemProps3.xml><?xml version="1.0" encoding="utf-8"?>
<ds:datastoreItem xmlns:ds="http://schemas.openxmlformats.org/officeDocument/2006/customXml" ds:itemID="{31363034-4C22-4E6D-817A-9F4C77D69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48C950-DC03-42B0-B2B6-F42F4E7B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Ms. GMDD Rathnayaka</cp:lastModifiedBy>
  <cp:revision>5</cp:revision>
  <cp:lastPrinted>2016-05-03T14:08:00Z</cp:lastPrinted>
  <dcterms:created xsi:type="dcterms:W3CDTF">2021-10-30T01:02:00Z</dcterms:created>
  <dcterms:modified xsi:type="dcterms:W3CDTF">2022-02-21T05:04:00Z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